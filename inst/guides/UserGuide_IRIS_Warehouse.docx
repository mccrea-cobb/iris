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2C5B5" w14:textId="5D67A8E1" w:rsidR="006C4775" w:rsidRPr="00630A74" w:rsidRDefault="00885865" w:rsidP="00630A74">
      <w:pPr>
        <w:pStyle w:val="Title"/>
      </w:pPr>
      <w:r>
        <w:t>IRIS</w:t>
      </w:r>
      <w:r w:rsidR="00AD340F">
        <w:t xml:space="preserve"> </w:t>
      </w:r>
      <w:r>
        <w:t>Warehouse</w:t>
      </w:r>
      <w:r w:rsidR="002B02E4">
        <w:rPr>
          <w:sz w:val="32"/>
          <w:szCs w:val="32"/>
        </w:rPr>
        <w:t xml:space="preserve"> </w:t>
      </w:r>
      <w:r w:rsidR="00051B6C">
        <w:t>User Guide</w:t>
      </w:r>
    </w:p>
    <w:p w14:paraId="654F8B9B" w14:textId="47252CCB" w:rsidR="00A60AF8" w:rsidRDefault="00A60AF8" w:rsidP="00A60AF8">
      <w:pPr>
        <w:pStyle w:val="NormalText-HelpDoc"/>
        <w:jc w:val="right"/>
      </w:pPr>
      <w:r>
        <w:t xml:space="preserve">Last Saved: </w:t>
      </w:r>
      <w:r>
        <w:fldChar w:fldCharType="begin"/>
      </w:r>
      <w:r>
        <w:instrText xml:space="preserve"> SAVEDATE  \@ "MMMM d, yyyy"  \* MERGEFORMAT </w:instrText>
      </w:r>
      <w:r>
        <w:fldChar w:fldCharType="separate"/>
      </w:r>
      <w:ins w:id="0" w:author="Frakes, Brent J" w:date="2020-07-28T12:49:00Z">
        <w:r w:rsidR="00145050">
          <w:rPr>
            <w:noProof/>
          </w:rPr>
          <w:t>July 28, 2020</w:t>
        </w:r>
      </w:ins>
      <w:ins w:id="1" w:author="Adham, Hilola S" w:date="2020-07-26T18:45:00Z">
        <w:del w:id="2" w:author="Frakes, Brent J" w:date="2020-07-27T06:58:00Z">
          <w:r w:rsidR="00CB1B9C" w:rsidDel="00E83146">
            <w:rPr>
              <w:noProof/>
            </w:rPr>
            <w:delText>July 25, 2020</w:delText>
          </w:r>
        </w:del>
      </w:ins>
      <w:del w:id="3" w:author="Frakes, Brent J" w:date="2020-07-27T06:58:00Z">
        <w:r w:rsidR="007570C1" w:rsidDel="00E83146">
          <w:rPr>
            <w:noProof/>
          </w:rPr>
          <w:delText>July 13, 2020</w:delText>
        </w:r>
      </w:del>
      <w:r>
        <w:fldChar w:fldCharType="end"/>
      </w:r>
    </w:p>
    <w:p w14:paraId="0556C40E" w14:textId="77777777" w:rsidR="00A172CC" w:rsidRDefault="00A172CC" w:rsidP="00A172CC">
      <w:pPr>
        <w:pStyle w:val="NormalText-HelpDoc"/>
        <w:jc w:val="center"/>
      </w:pPr>
    </w:p>
    <w:p w14:paraId="1CD24F2B" w14:textId="77777777" w:rsidR="00A172CC" w:rsidRDefault="00A172CC" w:rsidP="00A172CC">
      <w:pPr>
        <w:pStyle w:val="NormalText-HelpDoc"/>
        <w:jc w:val="center"/>
      </w:pPr>
    </w:p>
    <w:p w14:paraId="4C2608E1" w14:textId="6CABFB3D" w:rsidR="00630A74" w:rsidRPr="00C02D14" w:rsidRDefault="00A172CC" w:rsidP="00A172CC">
      <w:pPr>
        <w:pStyle w:val="NormalText-HelpDoc"/>
        <w:jc w:val="center"/>
        <w:rPr>
          <w:sz w:val="36"/>
          <w:szCs w:val="36"/>
        </w:rPr>
      </w:pPr>
      <w:r w:rsidRPr="00C02D14">
        <w:rPr>
          <w:sz w:val="36"/>
          <w:szCs w:val="36"/>
        </w:rPr>
        <w:t>Table of Contents</w:t>
      </w:r>
    </w:p>
    <w:sdt>
      <w:sdtPr>
        <w:rPr>
          <w:rFonts w:asciiTheme="minorHAnsi" w:eastAsiaTheme="minorEastAsia" w:hAnsiTheme="minorHAnsi" w:cstheme="minorBidi"/>
          <w:b w:val="0"/>
          <w:bCs w:val="0"/>
          <w:color w:val="auto"/>
          <w:sz w:val="22"/>
          <w:szCs w:val="22"/>
        </w:rPr>
        <w:id w:val="1911262207"/>
        <w:docPartObj>
          <w:docPartGallery w:val="Table of Contents"/>
          <w:docPartUnique/>
        </w:docPartObj>
      </w:sdtPr>
      <w:sdtEndPr>
        <w:rPr>
          <w:noProof/>
        </w:rPr>
      </w:sdtEndPr>
      <w:sdtContent>
        <w:p w14:paraId="051CFB1D" w14:textId="79F7E248" w:rsidR="00A172CC" w:rsidRDefault="00A172CC">
          <w:pPr>
            <w:pStyle w:val="TOCHeading"/>
          </w:pPr>
          <w:r>
            <w:t>Contents</w:t>
          </w:r>
        </w:p>
        <w:p w14:paraId="19CD38C9" w14:textId="48D4CD26" w:rsidR="003A3340" w:rsidRDefault="00A172CC">
          <w:pPr>
            <w:pStyle w:val="TOC1"/>
            <w:tabs>
              <w:tab w:val="right" w:leader="dot" w:pos="9350"/>
            </w:tabs>
            <w:rPr>
              <w:noProof/>
            </w:rPr>
          </w:pPr>
          <w:r>
            <w:fldChar w:fldCharType="begin"/>
          </w:r>
          <w:r>
            <w:instrText xml:space="preserve"> TOC \o "1-3" \h \z \u </w:instrText>
          </w:r>
          <w:r>
            <w:fldChar w:fldCharType="separate"/>
          </w:r>
          <w:hyperlink w:anchor="_Toc46774657" w:history="1">
            <w:r w:rsidR="003A3340" w:rsidRPr="00124566">
              <w:rPr>
                <w:rStyle w:val="Hyperlink"/>
                <w:noProof/>
              </w:rPr>
              <w:t>1 Introduction</w:t>
            </w:r>
            <w:r w:rsidR="003A3340">
              <w:rPr>
                <w:noProof/>
                <w:webHidden/>
              </w:rPr>
              <w:tab/>
            </w:r>
            <w:r w:rsidR="003A3340">
              <w:rPr>
                <w:noProof/>
                <w:webHidden/>
              </w:rPr>
              <w:fldChar w:fldCharType="begin"/>
            </w:r>
            <w:r w:rsidR="003A3340">
              <w:rPr>
                <w:noProof/>
                <w:webHidden/>
              </w:rPr>
              <w:instrText xml:space="preserve"> PAGEREF _Toc46774657 \h </w:instrText>
            </w:r>
            <w:r w:rsidR="003A3340">
              <w:rPr>
                <w:noProof/>
                <w:webHidden/>
              </w:rPr>
            </w:r>
            <w:r w:rsidR="003A3340">
              <w:rPr>
                <w:noProof/>
                <w:webHidden/>
              </w:rPr>
              <w:fldChar w:fldCharType="separate"/>
            </w:r>
            <w:r w:rsidR="003A3340">
              <w:rPr>
                <w:noProof/>
                <w:webHidden/>
              </w:rPr>
              <w:t>3</w:t>
            </w:r>
            <w:r w:rsidR="003A3340">
              <w:rPr>
                <w:noProof/>
                <w:webHidden/>
              </w:rPr>
              <w:fldChar w:fldCharType="end"/>
            </w:r>
          </w:hyperlink>
        </w:p>
        <w:p w14:paraId="710826AC" w14:textId="5B25C24C" w:rsidR="003A3340" w:rsidRDefault="00231E79">
          <w:pPr>
            <w:pStyle w:val="TOC1"/>
            <w:tabs>
              <w:tab w:val="right" w:leader="dot" w:pos="9350"/>
            </w:tabs>
            <w:rPr>
              <w:noProof/>
            </w:rPr>
          </w:pPr>
          <w:hyperlink w:anchor="_Toc46774658" w:history="1">
            <w:r w:rsidR="003A3340" w:rsidRPr="00124566">
              <w:rPr>
                <w:rStyle w:val="Hyperlink"/>
                <w:noProof/>
              </w:rPr>
              <w:t>2 Accessing and Understanding the Warehouse</w:t>
            </w:r>
            <w:r w:rsidR="003A3340">
              <w:rPr>
                <w:noProof/>
                <w:webHidden/>
              </w:rPr>
              <w:tab/>
            </w:r>
            <w:r w:rsidR="003A3340">
              <w:rPr>
                <w:noProof/>
                <w:webHidden/>
              </w:rPr>
              <w:fldChar w:fldCharType="begin"/>
            </w:r>
            <w:r w:rsidR="003A3340">
              <w:rPr>
                <w:noProof/>
                <w:webHidden/>
              </w:rPr>
              <w:instrText xml:space="preserve"> PAGEREF _Toc46774658 \h </w:instrText>
            </w:r>
            <w:r w:rsidR="003A3340">
              <w:rPr>
                <w:noProof/>
                <w:webHidden/>
              </w:rPr>
            </w:r>
            <w:r w:rsidR="003A3340">
              <w:rPr>
                <w:noProof/>
                <w:webHidden/>
              </w:rPr>
              <w:fldChar w:fldCharType="separate"/>
            </w:r>
            <w:r w:rsidR="003A3340">
              <w:rPr>
                <w:noProof/>
                <w:webHidden/>
              </w:rPr>
              <w:t>3</w:t>
            </w:r>
            <w:r w:rsidR="003A3340">
              <w:rPr>
                <w:noProof/>
                <w:webHidden/>
              </w:rPr>
              <w:fldChar w:fldCharType="end"/>
            </w:r>
          </w:hyperlink>
        </w:p>
        <w:p w14:paraId="60C08267" w14:textId="1E45100B" w:rsidR="003A3340" w:rsidRDefault="00231E79">
          <w:pPr>
            <w:pStyle w:val="TOC2"/>
            <w:tabs>
              <w:tab w:val="right" w:leader="dot" w:pos="9350"/>
            </w:tabs>
            <w:rPr>
              <w:noProof/>
            </w:rPr>
          </w:pPr>
          <w:hyperlink w:anchor="_Toc46774659" w:history="1">
            <w:r w:rsidR="003A3340" w:rsidRPr="00124566">
              <w:rPr>
                <w:rStyle w:val="Hyperlink"/>
                <w:noProof/>
              </w:rPr>
              <w:t>2.1 Access</w:t>
            </w:r>
            <w:r w:rsidR="003A3340">
              <w:rPr>
                <w:noProof/>
                <w:webHidden/>
              </w:rPr>
              <w:tab/>
            </w:r>
            <w:r w:rsidR="003A3340">
              <w:rPr>
                <w:noProof/>
                <w:webHidden/>
              </w:rPr>
              <w:fldChar w:fldCharType="begin"/>
            </w:r>
            <w:r w:rsidR="003A3340">
              <w:rPr>
                <w:noProof/>
                <w:webHidden/>
              </w:rPr>
              <w:instrText xml:space="preserve"> PAGEREF _Toc46774659 \h </w:instrText>
            </w:r>
            <w:r w:rsidR="003A3340">
              <w:rPr>
                <w:noProof/>
                <w:webHidden/>
              </w:rPr>
            </w:r>
            <w:r w:rsidR="003A3340">
              <w:rPr>
                <w:noProof/>
                <w:webHidden/>
              </w:rPr>
              <w:fldChar w:fldCharType="separate"/>
            </w:r>
            <w:r w:rsidR="003A3340">
              <w:rPr>
                <w:noProof/>
                <w:webHidden/>
              </w:rPr>
              <w:t>3</w:t>
            </w:r>
            <w:r w:rsidR="003A3340">
              <w:rPr>
                <w:noProof/>
                <w:webHidden/>
              </w:rPr>
              <w:fldChar w:fldCharType="end"/>
            </w:r>
          </w:hyperlink>
        </w:p>
        <w:p w14:paraId="5457953D" w14:textId="7AA16490" w:rsidR="003A3340" w:rsidRDefault="00231E79">
          <w:pPr>
            <w:pStyle w:val="TOC2"/>
            <w:tabs>
              <w:tab w:val="right" w:leader="dot" w:pos="9350"/>
            </w:tabs>
            <w:rPr>
              <w:noProof/>
            </w:rPr>
          </w:pPr>
          <w:hyperlink w:anchor="_Toc46774660" w:history="1">
            <w:r w:rsidR="003A3340" w:rsidRPr="00124566">
              <w:rPr>
                <w:rStyle w:val="Hyperlink"/>
                <w:noProof/>
              </w:rPr>
              <w:t>2.2 General Rules for Use</w:t>
            </w:r>
            <w:r w:rsidR="003A3340">
              <w:rPr>
                <w:noProof/>
                <w:webHidden/>
              </w:rPr>
              <w:tab/>
            </w:r>
            <w:r w:rsidR="003A3340">
              <w:rPr>
                <w:noProof/>
                <w:webHidden/>
              </w:rPr>
              <w:fldChar w:fldCharType="begin"/>
            </w:r>
            <w:r w:rsidR="003A3340">
              <w:rPr>
                <w:noProof/>
                <w:webHidden/>
              </w:rPr>
              <w:instrText xml:space="preserve"> PAGEREF _Toc46774660 \h </w:instrText>
            </w:r>
            <w:r w:rsidR="003A3340">
              <w:rPr>
                <w:noProof/>
                <w:webHidden/>
              </w:rPr>
            </w:r>
            <w:r w:rsidR="003A3340">
              <w:rPr>
                <w:noProof/>
                <w:webHidden/>
              </w:rPr>
              <w:fldChar w:fldCharType="separate"/>
            </w:r>
            <w:r w:rsidR="003A3340">
              <w:rPr>
                <w:noProof/>
                <w:webHidden/>
              </w:rPr>
              <w:t>3</w:t>
            </w:r>
            <w:r w:rsidR="003A3340">
              <w:rPr>
                <w:noProof/>
                <w:webHidden/>
              </w:rPr>
              <w:fldChar w:fldCharType="end"/>
            </w:r>
          </w:hyperlink>
        </w:p>
        <w:p w14:paraId="3F052D9C" w14:textId="5AEF8D5C" w:rsidR="003A3340" w:rsidRDefault="00231E79">
          <w:pPr>
            <w:pStyle w:val="TOC2"/>
            <w:tabs>
              <w:tab w:val="right" w:leader="dot" w:pos="9350"/>
            </w:tabs>
            <w:rPr>
              <w:noProof/>
            </w:rPr>
          </w:pPr>
          <w:hyperlink w:anchor="_Toc46774661" w:history="1">
            <w:r w:rsidR="003A3340" w:rsidRPr="00124566">
              <w:rPr>
                <w:rStyle w:val="Hyperlink"/>
                <w:noProof/>
              </w:rPr>
              <w:t>2.3 Warehouse Theories, Practices and Patterns</w:t>
            </w:r>
            <w:r w:rsidR="003A3340">
              <w:rPr>
                <w:noProof/>
                <w:webHidden/>
              </w:rPr>
              <w:tab/>
            </w:r>
            <w:r w:rsidR="003A3340">
              <w:rPr>
                <w:noProof/>
                <w:webHidden/>
              </w:rPr>
              <w:fldChar w:fldCharType="begin"/>
            </w:r>
            <w:r w:rsidR="003A3340">
              <w:rPr>
                <w:noProof/>
                <w:webHidden/>
              </w:rPr>
              <w:instrText xml:space="preserve"> PAGEREF _Toc46774661 \h </w:instrText>
            </w:r>
            <w:r w:rsidR="003A3340">
              <w:rPr>
                <w:noProof/>
                <w:webHidden/>
              </w:rPr>
            </w:r>
            <w:r w:rsidR="003A3340">
              <w:rPr>
                <w:noProof/>
                <w:webHidden/>
              </w:rPr>
              <w:fldChar w:fldCharType="separate"/>
            </w:r>
            <w:r w:rsidR="003A3340">
              <w:rPr>
                <w:noProof/>
                <w:webHidden/>
              </w:rPr>
              <w:t>5</w:t>
            </w:r>
            <w:r w:rsidR="003A3340">
              <w:rPr>
                <w:noProof/>
                <w:webHidden/>
              </w:rPr>
              <w:fldChar w:fldCharType="end"/>
            </w:r>
          </w:hyperlink>
        </w:p>
        <w:p w14:paraId="44B39B74" w14:textId="22534FBA" w:rsidR="003A3340" w:rsidRDefault="00231E79">
          <w:pPr>
            <w:pStyle w:val="TOC2"/>
            <w:tabs>
              <w:tab w:val="right" w:leader="dot" w:pos="9350"/>
            </w:tabs>
            <w:rPr>
              <w:noProof/>
            </w:rPr>
          </w:pPr>
          <w:hyperlink w:anchor="_Toc46774662" w:history="1">
            <w:r w:rsidR="003A3340" w:rsidRPr="00124566">
              <w:rPr>
                <w:rStyle w:val="Hyperlink"/>
                <w:rFonts w:ascii="Calibri" w:hAnsi="Calibri" w:cs="Calibri"/>
                <w:noProof/>
              </w:rPr>
              <w:t>2.4 When Dimensions and Facts Are Built</w:t>
            </w:r>
            <w:r w:rsidR="003A3340">
              <w:rPr>
                <w:noProof/>
                <w:webHidden/>
              </w:rPr>
              <w:tab/>
            </w:r>
            <w:r w:rsidR="003A3340">
              <w:rPr>
                <w:noProof/>
                <w:webHidden/>
              </w:rPr>
              <w:fldChar w:fldCharType="begin"/>
            </w:r>
            <w:r w:rsidR="003A3340">
              <w:rPr>
                <w:noProof/>
                <w:webHidden/>
              </w:rPr>
              <w:instrText xml:space="preserve"> PAGEREF _Toc46774662 \h </w:instrText>
            </w:r>
            <w:r w:rsidR="003A3340">
              <w:rPr>
                <w:noProof/>
                <w:webHidden/>
              </w:rPr>
            </w:r>
            <w:r w:rsidR="003A3340">
              <w:rPr>
                <w:noProof/>
                <w:webHidden/>
              </w:rPr>
              <w:fldChar w:fldCharType="separate"/>
            </w:r>
            <w:r w:rsidR="003A3340">
              <w:rPr>
                <w:noProof/>
                <w:webHidden/>
              </w:rPr>
              <w:t>6</w:t>
            </w:r>
            <w:r w:rsidR="003A3340">
              <w:rPr>
                <w:noProof/>
                <w:webHidden/>
              </w:rPr>
              <w:fldChar w:fldCharType="end"/>
            </w:r>
          </w:hyperlink>
        </w:p>
        <w:p w14:paraId="395F8C8E" w14:textId="21B88888" w:rsidR="003A3340" w:rsidRDefault="00231E79">
          <w:pPr>
            <w:pStyle w:val="TOC2"/>
            <w:tabs>
              <w:tab w:val="right" w:leader="dot" w:pos="9350"/>
            </w:tabs>
            <w:rPr>
              <w:noProof/>
            </w:rPr>
          </w:pPr>
          <w:hyperlink w:anchor="_Toc46774663" w:history="1">
            <w:r w:rsidR="003A3340" w:rsidRPr="00124566">
              <w:rPr>
                <w:rStyle w:val="Hyperlink"/>
                <w:rFonts w:ascii="Calibri" w:hAnsi="Calibri" w:cs="Calibri"/>
                <w:noProof/>
              </w:rPr>
              <w:t>2.5 Warehouse Patterns</w:t>
            </w:r>
            <w:r w:rsidR="003A3340">
              <w:rPr>
                <w:noProof/>
                <w:webHidden/>
              </w:rPr>
              <w:tab/>
            </w:r>
            <w:r w:rsidR="003A3340">
              <w:rPr>
                <w:noProof/>
                <w:webHidden/>
              </w:rPr>
              <w:fldChar w:fldCharType="begin"/>
            </w:r>
            <w:r w:rsidR="003A3340">
              <w:rPr>
                <w:noProof/>
                <w:webHidden/>
              </w:rPr>
              <w:instrText xml:space="preserve"> PAGEREF _Toc46774663 \h </w:instrText>
            </w:r>
            <w:r w:rsidR="003A3340">
              <w:rPr>
                <w:noProof/>
                <w:webHidden/>
              </w:rPr>
            </w:r>
            <w:r w:rsidR="003A3340">
              <w:rPr>
                <w:noProof/>
                <w:webHidden/>
              </w:rPr>
              <w:fldChar w:fldCharType="separate"/>
            </w:r>
            <w:r w:rsidR="003A3340">
              <w:rPr>
                <w:noProof/>
                <w:webHidden/>
              </w:rPr>
              <w:t>6</w:t>
            </w:r>
            <w:r w:rsidR="003A3340">
              <w:rPr>
                <w:noProof/>
                <w:webHidden/>
              </w:rPr>
              <w:fldChar w:fldCharType="end"/>
            </w:r>
          </w:hyperlink>
        </w:p>
        <w:p w14:paraId="219FEE24" w14:textId="49AC7641" w:rsidR="003A3340" w:rsidRDefault="00231E79">
          <w:pPr>
            <w:pStyle w:val="TOC2"/>
            <w:tabs>
              <w:tab w:val="right" w:leader="dot" w:pos="9350"/>
            </w:tabs>
            <w:rPr>
              <w:noProof/>
            </w:rPr>
          </w:pPr>
          <w:hyperlink w:anchor="_Toc46774664" w:history="1">
            <w:r w:rsidR="003A3340" w:rsidRPr="00124566">
              <w:rPr>
                <w:rStyle w:val="Hyperlink"/>
                <w:noProof/>
              </w:rPr>
              <w:t>2.6 Warehouse Metadata</w:t>
            </w:r>
            <w:r w:rsidR="003A3340">
              <w:rPr>
                <w:noProof/>
                <w:webHidden/>
              </w:rPr>
              <w:tab/>
            </w:r>
            <w:r w:rsidR="003A3340">
              <w:rPr>
                <w:noProof/>
                <w:webHidden/>
              </w:rPr>
              <w:fldChar w:fldCharType="begin"/>
            </w:r>
            <w:r w:rsidR="003A3340">
              <w:rPr>
                <w:noProof/>
                <w:webHidden/>
              </w:rPr>
              <w:instrText xml:space="preserve"> PAGEREF _Toc46774664 \h </w:instrText>
            </w:r>
            <w:r w:rsidR="003A3340">
              <w:rPr>
                <w:noProof/>
                <w:webHidden/>
              </w:rPr>
            </w:r>
            <w:r w:rsidR="003A3340">
              <w:rPr>
                <w:noProof/>
                <w:webHidden/>
              </w:rPr>
              <w:fldChar w:fldCharType="separate"/>
            </w:r>
            <w:r w:rsidR="003A3340">
              <w:rPr>
                <w:noProof/>
                <w:webHidden/>
              </w:rPr>
              <w:t>8</w:t>
            </w:r>
            <w:r w:rsidR="003A3340">
              <w:rPr>
                <w:noProof/>
                <w:webHidden/>
              </w:rPr>
              <w:fldChar w:fldCharType="end"/>
            </w:r>
          </w:hyperlink>
        </w:p>
        <w:p w14:paraId="0F7FAAA8" w14:textId="00119C1F" w:rsidR="003A3340" w:rsidRDefault="00231E79">
          <w:pPr>
            <w:pStyle w:val="TOC2"/>
            <w:tabs>
              <w:tab w:val="right" w:leader="dot" w:pos="9350"/>
            </w:tabs>
            <w:rPr>
              <w:noProof/>
            </w:rPr>
          </w:pPr>
          <w:hyperlink w:anchor="_Toc46774665" w:history="1">
            <w:r w:rsidR="003A3340" w:rsidRPr="00124566">
              <w:rPr>
                <w:rStyle w:val="Hyperlink"/>
                <w:noProof/>
              </w:rPr>
              <w:t>2.7 How to Query the Warehouse</w:t>
            </w:r>
            <w:r w:rsidR="003A3340">
              <w:rPr>
                <w:noProof/>
                <w:webHidden/>
              </w:rPr>
              <w:tab/>
            </w:r>
            <w:r w:rsidR="003A3340">
              <w:rPr>
                <w:noProof/>
                <w:webHidden/>
              </w:rPr>
              <w:fldChar w:fldCharType="begin"/>
            </w:r>
            <w:r w:rsidR="003A3340">
              <w:rPr>
                <w:noProof/>
                <w:webHidden/>
              </w:rPr>
              <w:instrText xml:space="preserve"> PAGEREF _Toc46774665 \h </w:instrText>
            </w:r>
            <w:r w:rsidR="003A3340">
              <w:rPr>
                <w:noProof/>
                <w:webHidden/>
              </w:rPr>
            </w:r>
            <w:r w:rsidR="003A3340">
              <w:rPr>
                <w:noProof/>
                <w:webHidden/>
              </w:rPr>
              <w:fldChar w:fldCharType="separate"/>
            </w:r>
            <w:r w:rsidR="003A3340">
              <w:rPr>
                <w:noProof/>
                <w:webHidden/>
              </w:rPr>
              <w:t>10</w:t>
            </w:r>
            <w:r w:rsidR="003A3340">
              <w:rPr>
                <w:noProof/>
                <w:webHidden/>
              </w:rPr>
              <w:fldChar w:fldCharType="end"/>
            </w:r>
          </w:hyperlink>
        </w:p>
        <w:p w14:paraId="2FC29EC3" w14:textId="1F3C43CD" w:rsidR="003A3340" w:rsidRDefault="00231E79">
          <w:pPr>
            <w:pStyle w:val="TOC2"/>
            <w:tabs>
              <w:tab w:val="right" w:leader="dot" w:pos="9350"/>
            </w:tabs>
            <w:rPr>
              <w:noProof/>
            </w:rPr>
          </w:pPr>
          <w:hyperlink w:anchor="_Toc46774666" w:history="1">
            <w:r w:rsidR="003A3340" w:rsidRPr="00124566">
              <w:rPr>
                <w:rStyle w:val="Hyperlink"/>
                <w:noProof/>
              </w:rPr>
              <w:t>2.7.1 Using Tables and Views</w:t>
            </w:r>
            <w:r w:rsidR="003A3340">
              <w:rPr>
                <w:noProof/>
                <w:webHidden/>
              </w:rPr>
              <w:tab/>
            </w:r>
            <w:r w:rsidR="003A3340">
              <w:rPr>
                <w:noProof/>
                <w:webHidden/>
              </w:rPr>
              <w:fldChar w:fldCharType="begin"/>
            </w:r>
            <w:r w:rsidR="003A3340">
              <w:rPr>
                <w:noProof/>
                <w:webHidden/>
              </w:rPr>
              <w:instrText xml:space="preserve"> PAGEREF _Toc46774666 \h </w:instrText>
            </w:r>
            <w:r w:rsidR="003A3340">
              <w:rPr>
                <w:noProof/>
                <w:webHidden/>
              </w:rPr>
            </w:r>
            <w:r w:rsidR="003A3340">
              <w:rPr>
                <w:noProof/>
                <w:webHidden/>
              </w:rPr>
              <w:fldChar w:fldCharType="separate"/>
            </w:r>
            <w:r w:rsidR="003A3340">
              <w:rPr>
                <w:noProof/>
                <w:webHidden/>
              </w:rPr>
              <w:t>10</w:t>
            </w:r>
            <w:r w:rsidR="003A3340">
              <w:rPr>
                <w:noProof/>
                <w:webHidden/>
              </w:rPr>
              <w:fldChar w:fldCharType="end"/>
            </w:r>
          </w:hyperlink>
        </w:p>
        <w:p w14:paraId="58516D5D" w14:textId="29C95645" w:rsidR="003A3340" w:rsidRDefault="00231E79">
          <w:pPr>
            <w:pStyle w:val="TOC2"/>
            <w:tabs>
              <w:tab w:val="right" w:leader="dot" w:pos="9350"/>
            </w:tabs>
            <w:rPr>
              <w:noProof/>
            </w:rPr>
          </w:pPr>
          <w:hyperlink w:anchor="_Toc46774667" w:history="1">
            <w:r w:rsidR="003A3340" w:rsidRPr="00124566">
              <w:rPr>
                <w:rStyle w:val="Hyperlink"/>
                <w:noProof/>
              </w:rPr>
              <w:t>2.7.2 Using OLAP Cubes</w:t>
            </w:r>
            <w:r w:rsidR="003A3340">
              <w:rPr>
                <w:noProof/>
                <w:webHidden/>
              </w:rPr>
              <w:tab/>
            </w:r>
            <w:r w:rsidR="003A3340">
              <w:rPr>
                <w:noProof/>
                <w:webHidden/>
              </w:rPr>
              <w:fldChar w:fldCharType="begin"/>
            </w:r>
            <w:r w:rsidR="003A3340">
              <w:rPr>
                <w:noProof/>
                <w:webHidden/>
              </w:rPr>
              <w:instrText xml:space="preserve"> PAGEREF _Toc46774667 \h </w:instrText>
            </w:r>
            <w:r w:rsidR="003A3340">
              <w:rPr>
                <w:noProof/>
                <w:webHidden/>
              </w:rPr>
            </w:r>
            <w:r w:rsidR="003A3340">
              <w:rPr>
                <w:noProof/>
                <w:webHidden/>
              </w:rPr>
              <w:fldChar w:fldCharType="separate"/>
            </w:r>
            <w:r w:rsidR="003A3340">
              <w:rPr>
                <w:noProof/>
                <w:webHidden/>
              </w:rPr>
              <w:t>11</w:t>
            </w:r>
            <w:r w:rsidR="003A3340">
              <w:rPr>
                <w:noProof/>
                <w:webHidden/>
              </w:rPr>
              <w:fldChar w:fldCharType="end"/>
            </w:r>
          </w:hyperlink>
        </w:p>
        <w:p w14:paraId="46DD7069" w14:textId="320755FF" w:rsidR="003A3340" w:rsidRDefault="00231E79">
          <w:pPr>
            <w:pStyle w:val="TOC1"/>
            <w:tabs>
              <w:tab w:val="right" w:leader="dot" w:pos="9350"/>
            </w:tabs>
            <w:rPr>
              <w:noProof/>
            </w:rPr>
          </w:pPr>
          <w:hyperlink w:anchor="_Toc46774668" w:history="1">
            <w:r w:rsidR="003A3340" w:rsidRPr="00124566">
              <w:rPr>
                <w:rStyle w:val="Hyperlink"/>
                <w:noProof/>
              </w:rPr>
              <w:t>3 Adding New Data to the Warehouse</w:t>
            </w:r>
            <w:r w:rsidR="003A3340">
              <w:rPr>
                <w:noProof/>
                <w:webHidden/>
              </w:rPr>
              <w:tab/>
            </w:r>
            <w:r w:rsidR="003A3340">
              <w:rPr>
                <w:noProof/>
                <w:webHidden/>
              </w:rPr>
              <w:fldChar w:fldCharType="begin"/>
            </w:r>
            <w:r w:rsidR="003A3340">
              <w:rPr>
                <w:noProof/>
                <w:webHidden/>
              </w:rPr>
              <w:instrText xml:space="preserve"> PAGEREF _Toc46774668 \h </w:instrText>
            </w:r>
            <w:r w:rsidR="003A3340">
              <w:rPr>
                <w:noProof/>
                <w:webHidden/>
              </w:rPr>
            </w:r>
            <w:r w:rsidR="003A3340">
              <w:rPr>
                <w:noProof/>
                <w:webHidden/>
              </w:rPr>
              <w:fldChar w:fldCharType="separate"/>
            </w:r>
            <w:r w:rsidR="003A3340">
              <w:rPr>
                <w:noProof/>
                <w:webHidden/>
              </w:rPr>
              <w:t>14</w:t>
            </w:r>
            <w:r w:rsidR="003A3340">
              <w:rPr>
                <w:noProof/>
                <w:webHidden/>
              </w:rPr>
              <w:fldChar w:fldCharType="end"/>
            </w:r>
          </w:hyperlink>
        </w:p>
        <w:p w14:paraId="382E4E00" w14:textId="6114CE59" w:rsidR="003A3340" w:rsidRDefault="00231E79">
          <w:pPr>
            <w:pStyle w:val="TOC2"/>
            <w:tabs>
              <w:tab w:val="right" w:leader="dot" w:pos="9350"/>
            </w:tabs>
            <w:rPr>
              <w:noProof/>
            </w:rPr>
          </w:pPr>
          <w:hyperlink w:anchor="_Toc46774669" w:history="1">
            <w:r w:rsidR="003A3340" w:rsidRPr="00124566">
              <w:rPr>
                <w:rStyle w:val="Hyperlink"/>
                <w:noProof/>
              </w:rPr>
              <w:t>3.1 Considerations</w:t>
            </w:r>
            <w:r w:rsidR="003A3340">
              <w:rPr>
                <w:noProof/>
                <w:webHidden/>
              </w:rPr>
              <w:tab/>
            </w:r>
            <w:r w:rsidR="003A3340">
              <w:rPr>
                <w:noProof/>
                <w:webHidden/>
              </w:rPr>
              <w:fldChar w:fldCharType="begin"/>
            </w:r>
            <w:r w:rsidR="003A3340">
              <w:rPr>
                <w:noProof/>
                <w:webHidden/>
              </w:rPr>
              <w:instrText xml:space="preserve"> PAGEREF _Toc46774669 \h </w:instrText>
            </w:r>
            <w:r w:rsidR="003A3340">
              <w:rPr>
                <w:noProof/>
                <w:webHidden/>
              </w:rPr>
            </w:r>
            <w:r w:rsidR="003A3340">
              <w:rPr>
                <w:noProof/>
                <w:webHidden/>
              </w:rPr>
              <w:fldChar w:fldCharType="separate"/>
            </w:r>
            <w:r w:rsidR="003A3340">
              <w:rPr>
                <w:noProof/>
                <w:webHidden/>
              </w:rPr>
              <w:t>14</w:t>
            </w:r>
            <w:r w:rsidR="003A3340">
              <w:rPr>
                <w:noProof/>
                <w:webHidden/>
              </w:rPr>
              <w:fldChar w:fldCharType="end"/>
            </w:r>
          </w:hyperlink>
        </w:p>
        <w:p w14:paraId="63733861" w14:textId="44ACB355" w:rsidR="003A3340" w:rsidRDefault="00231E79">
          <w:pPr>
            <w:pStyle w:val="TOC2"/>
            <w:tabs>
              <w:tab w:val="right" w:leader="dot" w:pos="9350"/>
            </w:tabs>
            <w:rPr>
              <w:noProof/>
            </w:rPr>
          </w:pPr>
          <w:hyperlink w:anchor="_Toc46774670" w:history="1">
            <w:r w:rsidR="003A3340" w:rsidRPr="00124566">
              <w:rPr>
                <w:rStyle w:val="Hyperlink"/>
                <w:noProof/>
              </w:rPr>
              <w:t>3.2 Steps to Adding Data Objects to the Warehouse</w:t>
            </w:r>
            <w:r w:rsidR="003A3340">
              <w:rPr>
                <w:noProof/>
                <w:webHidden/>
              </w:rPr>
              <w:tab/>
            </w:r>
            <w:r w:rsidR="003A3340">
              <w:rPr>
                <w:noProof/>
                <w:webHidden/>
              </w:rPr>
              <w:fldChar w:fldCharType="begin"/>
            </w:r>
            <w:r w:rsidR="003A3340">
              <w:rPr>
                <w:noProof/>
                <w:webHidden/>
              </w:rPr>
              <w:instrText xml:space="preserve"> PAGEREF _Toc46774670 \h </w:instrText>
            </w:r>
            <w:r w:rsidR="003A3340">
              <w:rPr>
                <w:noProof/>
                <w:webHidden/>
              </w:rPr>
            </w:r>
            <w:r w:rsidR="003A3340">
              <w:rPr>
                <w:noProof/>
                <w:webHidden/>
              </w:rPr>
              <w:fldChar w:fldCharType="separate"/>
            </w:r>
            <w:r w:rsidR="003A3340">
              <w:rPr>
                <w:noProof/>
                <w:webHidden/>
              </w:rPr>
              <w:t>15</w:t>
            </w:r>
            <w:r w:rsidR="003A3340">
              <w:rPr>
                <w:noProof/>
                <w:webHidden/>
              </w:rPr>
              <w:fldChar w:fldCharType="end"/>
            </w:r>
          </w:hyperlink>
        </w:p>
        <w:p w14:paraId="5646CE08" w14:textId="0232C966" w:rsidR="003A3340" w:rsidRDefault="00231E79">
          <w:pPr>
            <w:pStyle w:val="TOC2"/>
            <w:tabs>
              <w:tab w:val="right" w:leader="dot" w:pos="9350"/>
            </w:tabs>
            <w:rPr>
              <w:noProof/>
            </w:rPr>
          </w:pPr>
          <w:hyperlink w:anchor="_Toc46774671" w:history="1">
            <w:r w:rsidR="003A3340" w:rsidRPr="00124566">
              <w:rPr>
                <w:rStyle w:val="Hyperlink"/>
                <w:noProof/>
              </w:rPr>
              <w:t>3.2.1 Planning</w:t>
            </w:r>
            <w:r w:rsidR="003A3340">
              <w:rPr>
                <w:noProof/>
                <w:webHidden/>
              </w:rPr>
              <w:tab/>
            </w:r>
            <w:r w:rsidR="003A3340">
              <w:rPr>
                <w:noProof/>
                <w:webHidden/>
              </w:rPr>
              <w:fldChar w:fldCharType="begin"/>
            </w:r>
            <w:r w:rsidR="003A3340">
              <w:rPr>
                <w:noProof/>
                <w:webHidden/>
              </w:rPr>
              <w:instrText xml:space="preserve"> PAGEREF _Toc46774671 \h </w:instrText>
            </w:r>
            <w:r w:rsidR="003A3340">
              <w:rPr>
                <w:noProof/>
                <w:webHidden/>
              </w:rPr>
            </w:r>
            <w:r w:rsidR="003A3340">
              <w:rPr>
                <w:noProof/>
                <w:webHidden/>
              </w:rPr>
              <w:fldChar w:fldCharType="separate"/>
            </w:r>
            <w:r w:rsidR="003A3340">
              <w:rPr>
                <w:noProof/>
                <w:webHidden/>
              </w:rPr>
              <w:t>15</w:t>
            </w:r>
            <w:r w:rsidR="003A3340">
              <w:rPr>
                <w:noProof/>
                <w:webHidden/>
              </w:rPr>
              <w:fldChar w:fldCharType="end"/>
            </w:r>
          </w:hyperlink>
        </w:p>
        <w:p w14:paraId="755AFF37" w14:textId="65758CCC" w:rsidR="003A3340" w:rsidRDefault="00231E79">
          <w:pPr>
            <w:pStyle w:val="TOC2"/>
            <w:tabs>
              <w:tab w:val="right" w:leader="dot" w:pos="9350"/>
            </w:tabs>
            <w:rPr>
              <w:noProof/>
            </w:rPr>
          </w:pPr>
          <w:hyperlink w:anchor="_Toc46774672" w:history="1">
            <w:r w:rsidR="003A3340" w:rsidRPr="00124566">
              <w:rPr>
                <w:rStyle w:val="Hyperlink"/>
                <w:noProof/>
              </w:rPr>
              <w:t>3.2.2 Define Initial ETL Process</w:t>
            </w:r>
            <w:r w:rsidR="003A3340">
              <w:rPr>
                <w:noProof/>
                <w:webHidden/>
              </w:rPr>
              <w:tab/>
            </w:r>
            <w:r w:rsidR="003A3340">
              <w:rPr>
                <w:noProof/>
                <w:webHidden/>
              </w:rPr>
              <w:fldChar w:fldCharType="begin"/>
            </w:r>
            <w:r w:rsidR="003A3340">
              <w:rPr>
                <w:noProof/>
                <w:webHidden/>
              </w:rPr>
              <w:instrText xml:space="preserve"> PAGEREF _Toc46774672 \h </w:instrText>
            </w:r>
            <w:r w:rsidR="003A3340">
              <w:rPr>
                <w:noProof/>
                <w:webHidden/>
              </w:rPr>
            </w:r>
            <w:r w:rsidR="003A3340">
              <w:rPr>
                <w:noProof/>
                <w:webHidden/>
              </w:rPr>
              <w:fldChar w:fldCharType="separate"/>
            </w:r>
            <w:r w:rsidR="003A3340">
              <w:rPr>
                <w:noProof/>
                <w:webHidden/>
              </w:rPr>
              <w:t>16</w:t>
            </w:r>
            <w:r w:rsidR="003A3340">
              <w:rPr>
                <w:noProof/>
                <w:webHidden/>
              </w:rPr>
              <w:fldChar w:fldCharType="end"/>
            </w:r>
          </w:hyperlink>
        </w:p>
        <w:p w14:paraId="3EFDD9EA" w14:textId="0ECD01F2" w:rsidR="003A3340" w:rsidRDefault="00231E79">
          <w:pPr>
            <w:pStyle w:val="TOC2"/>
            <w:tabs>
              <w:tab w:val="right" w:leader="dot" w:pos="9350"/>
            </w:tabs>
            <w:rPr>
              <w:noProof/>
            </w:rPr>
          </w:pPr>
          <w:hyperlink w:anchor="_Toc46774673" w:history="1">
            <w:r w:rsidR="003A3340" w:rsidRPr="00124566">
              <w:rPr>
                <w:rStyle w:val="Hyperlink"/>
                <w:noProof/>
              </w:rPr>
              <w:t>3.2.3 Formal Quality Assurance (QA)</w:t>
            </w:r>
            <w:r w:rsidR="003A3340">
              <w:rPr>
                <w:noProof/>
                <w:webHidden/>
              </w:rPr>
              <w:tab/>
            </w:r>
            <w:r w:rsidR="003A3340">
              <w:rPr>
                <w:noProof/>
                <w:webHidden/>
              </w:rPr>
              <w:fldChar w:fldCharType="begin"/>
            </w:r>
            <w:r w:rsidR="003A3340">
              <w:rPr>
                <w:noProof/>
                <w:webHidden/>
              </w:rPr>
              <w:instrText xml:space="preserve"> PAGEREF _Toc46774673 \h </w:instrText>
            </w:r>
            <w:r w:rsidR="003A3340">
              <w:rPr>
                <w:noProof/>
                <w:webHidden/>
              </w:rPr>
            </w:r>
            <w:r w:rsidR="003A3340">
              <w:rPr>
                <w:noProof/>
                <w:webHidden/>
              </w:rPr>
              <w:fldChar w:fldCharType="separate"/>
            </w:r>
            <w:r w:rsidR="003A3340">
              <w:rPr>
                <w:noProof/>
                <w:webHidden/>
              </w:rPr>
              <w:t>16</w:t>
            </w:r>
            <w:r w:rsidR="003A3340">
              <w:rPr>
                <w:noProof/>
                <w:webHidden/>
              </w:rPr>
              <w:fldChar w:fldCharType="end"/>
            </w:r>
          </w:hyperlink>
        </w:p>
        <w:p w14:paraId="2B9DC671" w14:textId="1CD0E9BE" w:rsidR="003A3340" w:rsidRDefault="00231E79">
          <w:pPr>
            <w:pStyle w:val="TOC2"/>
            <w:tabs>
              <w:tab w:val="right" w:leader="dot" w:pos="9350"/>
            </w:tabs>
            <w:rPr>
              <w:noProof/>
            </w:rPr>
          </w:pPr>
          <w:hyperlink w:anchor="_Toc46774674" w:history="1">
            <w:r w:rsidR="003A3340" w:rsidRPr="00124566">
              <w:rPr>
                <w:rStyle w:val="Hyperlink"/>
                <w:noProof/>
              </w:rPr>
              <w:t>3.2.4 Documentation</w:t>
            </w:r>
            <w:r w:rsidR="003A3340">
              <w:rPr>
                <w:noProof/>
                <w:webHidden/>
              </w:rPr>
              <w:tab/>
            </w:r>
            <w:r w:rsidR="003A3340">
              <w:rPr>
                <w:noProof/>
                <w:webHidden/>
              </w:rPr>
              <w:fldChar w:fldCharType="begin"/>
            </w:r>
            <w:r w:rsidR="003A3340">
              <w:rPr>
                <w:noProof/>
                <w:webHidden/>
              </w:rPr>
              <w:instrText xml:space="preserve"> PAGEREF _Toc46774674 \h </w:instrText>
            </w:r>
            <w:r w:rsidR="003A3340">
              <w:rPr>
                <w:noProof/>
                <w:webHidden/>
              </w:rPr>
            </w:r>
            <w:r w:rsidR="003A3340">
              <w:rPr>
                <w:noProof/>
                <w:webHidden/>
              </w:rPr>
              <w:fldChar w:fldCharType="separate"/>
            </w:r>
            <w:r w:rsidR="003A3340">
              <w:rPr>
                <w:noProof/>
                <w:webHidden/>
              </w:rPr>
              <w:t>17</w:t>
            </w:r>
            <w:r w:rsidR="003A3340">
              <w:rPr>
                <w:noProof/>
                <w:webHidden/>
              </w:rPr>
              <w:fldChar w:fldCharType="end"/>
            </w:r>
          </w:hyperlink>
        </w:p>
        <w:p w14:paraId="5ED2AE1F" w14:textId="287CE02E" w:rsidR="003A3340" w:rsidRDefault="00231E79">
          <w:pPr>
            <w:pStyle w:val="TOC2"/>
            <w:tabs>
              <w:tab w:val="right" w:leader="dot" w:pos="9350"/>
            </w:tabs>
            <w:rPr>
              <w:noProof/>
            </w:rPr>
          </w:pPr>
          <w:hyperlink w:anchor="_Toc46774675" w:history="1">
            <w:r w:rsidR="003A3340" w:rsidRPr="00124566">
              <w:rPr>
                <w:rStyle w:val="Hyperlink"/>
                <w:noProof/>
              </w:rPr>
              <w:t>3.2.5 Closeout</w:t>
            </w:r>
            <w:r w:rsidR="003A3340">
              <w:rPr>
                <w:noProof/>
                <w:webHidden/>
              </w:rPr>
              <w:tab/>
            </w:r>
            <w:r w:rsidR="003A3340">
              <w:rPr>
                <w:noProof/>
                <w:webHidden/>
              </w:rPr>
              <w:fldChar w:fldCharType="begin"/>
            </w:r>
            <w:r w:rsidR="003A3340">
              <w:rPr>
                <w:noProof/>
                <w:webHidden/>
              </w:rPr>
              <w:instrText xml:space="preserve"> PAGEREF _Toc46774675 \h </w:instrText>
            </w:r>
            <w:r w:rsidR="003A3340">
              <w:rPr>
                <w:noProof/>
                <w:webHidden/>
              </w:rPr>
            </w:r>
            <w:r w:rsidR="003A3340">
              <w:rPr>
                <w:noProof/>
                <w:webHidden/>
              </w:rPr>
              <w:fldChar w:fldCharType="separate"/>
            </w:r>
            <w:r w:rsidR="003A3340">
              <w:rPr>
                <w:noProof/>
                <w:webHidden/>
              </w:rPr>
              <w:t>17</w:t>
            </w:r>
            <w:r w:rsidR="003A3340">
              <w:rPr>
                <w:noProof/>
                <w:webHidden/>
              </w:rPr>
              <w:fldChar w:fldCharType="end"/>
            </w:r>
          </w:hyperlink>
        </w:p>
        <w:p w14:paraId="536EC9A1" w14:textId="5802FD59" w:rsidR="003A3340" w:rsidRDefault="00231E79">
          <w:pPr>
            <w:pStyle w:val="TOC2"/>
            <w:tabs>
              <w:tab w:val="right" w:leader="dot" w:pos="9350"/>
            </w:tabs>
            <w:rPr>
              <w:noProof/>
            </w:rPr>
          </w:pPr>
          <w:hyperlink w:anchor="_Toc46774676" w:history="1">
            <w:r w:rsidR="003A3340" w:rsidRPr="00124566">
              <w:rPr>
                <w:rStyle w:val="Hyperlink"/>
                <w:noProof/>
              </w:rPr>
              <w:t>3.3 Dimensions</w:t>
            </w:r>
            <w:r w:rsidR="003A3340">
              <w:rPr>
                <w:noProof/>
                <w:webHidden/>
              </w:rPr>
              <w:tab/>
            </w:r>
            <w:r w:rsidR="003A3340">
              <w:rPr>
                <w:noProof/>
                <w:webHidden/>
              </w:rPr>
              <w:fldChar w:fldCharType="begin"/>
            </w:r>
            <w:r w:rsidR="003A3340">
              <w:rPr>
                <w:noProof/>
                <w:webHidden/>
              </w:rPr>
              <w:instrText xml:space="preserve"> PAGEREF _Toc46774676 \h </w:instrText>
            </w:r>
            <w:r w:rsidR="003A3340">
              <w:rPr>
                <w:noProof/>
                <w:webHidden/>
              </w:rPr>
            </w:r>
            <w:r w:rsidR="003A3340">
              <w:rPr>
                <w:noProof/>
                <w:webHidden/>
              </w:rPr>
              <w:fldChar w:fldCharType="separate"/>
            </w:r>
            <w:r w:rsidR="003A3340">
              <w:rPr>
                <w:noProof/>
                <w:webHidden/>
              </w:rPr>
              <w:t>17</w:t>
            </w:r>
            <w:r w:rsidR="003A3340">
              <w:rPr>
                <w:noProof/>
                <w:webHidden/>
              </w:rPr>
              <w:fldChar w:fldCharType="end"/>
            </w:r>
          </w:hyperlink>
        </w:p>
        <w:p w14:paraId="5C3A14AE" w14:textId="37A0173D" w:rsidR="003A3340" w:rsidRDefault="00231E79">
          <w:pPr>
            <w:pStyle w:val="TOC1"/>
            <w:tabs>
              <w:tab w:val="right" w:leader="dot" w:pos="9350"/>
            </w:tabs>
            <w:rPr>
              <w:noProof/>
            </w:rPr>
          </w:pPr>
          <w:hyperlink w:anchor="_Toc46774678" w:history="1">
            <w:r w:rsidR="003A3340" w:rsidRPr="00124566">
              <w:rPr>
                <w:rStyle w:val="Hyperlink"/>
                <w:noProof/>
              </w:rPr>
              <w:t>4 Data Workflows</w:t>
            </w:r>
            <w:r w:rsidR="003A3340">
              <w:rPr>
                <w:noProof/>
                <w:webHidden/>
              </w:rPr>
              <w:tab/>
            </w:r>
            <w:r w:rsidR="003A3340">
              <w:rPr>
                <w:noProof/>
                <w:webHidden/>
              </w:rPr>
              <w:fldChar w:fldCharType="begin"/>
            </w:r>
            <w:r w:rsidR="003A3340">
              <w:rPr>
                <w:noProof/>
                <w:webHidden/>
              </w:rPr>
              <w:instrText xml:space="preserve"> PAGEREF _Toc46774678 \h </w:instrText>
            </w:r>
            <w:r w:rsidR="003A3340">
              <w:rPr>
                <w:noProof/>
                <w:webHidden/>
              </w:rPr>
            </w:r>
            <w:r w:rsidR="003A3340">
              <w:rPr>
                <w:noProof/>
                <w:webHidden/>
              </w:rPr>
              <w:fldChar w:fldCharType="separate"/>
            </w:r>
            <w:r w:rsidR="003A3340">
              <w:rPr>
                <w:noProof/>
                <w:webHidden/>
              </w:rPr>
              <w:t>17</w:t>
            </w:r>
            <w:r w:rsidR="003A3340">
              <w:rPr>
                <w:noProof/>
                <w:webHidden/>
              </w:rPr>
              <w:fldChar w:fldCharType="end"/>
            </w:r>
          </w:hyperlink>
        </w:p>
        <w:p w14:paraId="3B384655" w14:textId="7E90BA22" w:rsidR="003A3340" w:rsidRDefault="00231E79">
          <w:pPr>
            <w:pStyle w:val="TOC2"/>
            <w:tabs>
              <w:tab w:val="right" w:leader="dot" w:pos="9350"/>
            </w:tabs>
            <w:rPr>
              <w:noProof/>
            </w:rPr>
          </w:pPr>
          <w:hyperlink w:anchor="_Toc46774679" w:history="1">
            <w:r w:rsidR="003A3340" w:rsidRPr="00124566">
              <w:rPr>
                <w:rStyle w:val="Hyperlink"/>
                <w:noProof/>
              </w:rPr>
              <w:t>4.1 ETL Process to Load Dimensions and Facts</w:t>
            </w:r>
            <w:r w:rsidR="003A3340">
              <w:rPr>
                <w:noProof/>
                <w:webHidden/>
              </w:rPr>
              <w:tab/>
            </w:r>
            <w:r w:rsidR="003A3340">
              <w:rPr>
                <w:noProof/>
                <w:webHidden/>
              </w:rPr>
              <w:fldChar w:fldCharType="begin"/>
            </w:r>
            <w:r w:rsidR="003A3340">
              <w:rPr>
                <w:noProof/>
                <w:webHidden/>
              </w:rPr>
              <w:instrText xml:space="preserve"> PAGEREF _Toc46774679 \h </w:instrText>
            </w:r>
            <w:r w:rsidR="003A3340">
              <w:rPr>
                <w:noProof/>
                <w:webHidden/>
              </w:rPr>
            </w:r>
            <w:r w:rsidR="003A3340">
              <w:rPr>
                <w:noProof/>
                <w:webHidden/>
              </w:rPr>
              <w:fldChar w:fldCharType="separate"/>
            </w:r>
            <w:r w:rsidR="003A3340">
              <w:rPr>
                <w:noProof/>
                <w:webHidden/>
              </w:rPr>
              <w:t>18</w:t>
            </w:r>
            <w:r w:rsidR="003A3340">
              <w:rPr>
                <w:noProof/>
                <w:webHidden/>
              </w:rPr>
              <w:fldChar w:fldCharType="end"/>
            </w:r>
          </w:hyperlink>
        </w:p>
        <w:p w14:paraId="78EEECAA" w14:textId="7BD1CFEA" w:rsidR="003A3340" w:rsidRDefault="00231E79">
          <w:pPr>
            <w:pStyle w:val="TOC2"/>
            <w:tabs>
              <w:tab w:val="right" w:leader="dot" w:pos="9350"/>
            </w:tabs>
            <w:rPr>
              <w:noProof/>
            </w:rPr>
          </w:pPr>
          <w:hyperlink w:anchor="_Toc46774680" w:history="1">
            <w:r w:rsidR="003A3340" w:rsidRPr="00124566">
              <w:rPr>
                <w:rStyle w:val="Hyperlink"/>
                <w:noProof/>
              </w:rPr>
              <w:t>4.1.1 Dimensions</w:t>
            </w:r>
            <w:r w:rsidR="003A3340">
              <w:rPr>
                <w:noProof/>
                <w:webHidden/>
              </w:rPr>
              <w:tab/>
            </w:r>
            <w:r w:rsidR="003A3340">
              <w:rPr>
                <w:noProof/>
                <w:webHidden/>
              </w:rPr>
              <w:fldChar w:fldCharType="begin"/>
            </w:r>
            <w:r w:rsidR="003A3340">
              <w:rPr>
                <w:noProof/>
                <w:webHidden/>
              </w:rPr>
              <w:instrText xml:space="preserve"> PAGEREF _Toc46774680 \h </w:instrText>
            </w:r>
            <w:r w:rsidR="003A3340">
              <w:rPr>
                <w:noProof/>
                <w:webHidden/>
              </w:rPr>
            </w:r>
            <w:r w:rsidR="003A3340">
              <w:rPr>
                <w:noProof/>
                <w:webHidden/>
              </w:rPr>
              <w:fldChar w:fldCharType="separate"/>
            </w:r>
            <w:r w:rsidR="003A3340">
              <w:rPr>
                <w:noProof/>
                <w:webHidden/>
              </w:rPr>
              <w:t>18</w:t>
            </w:r>
            <w:r w:rsidR="003A3340">
              <w:rPr>
                <w:noProof/>
                <w:webHidden/>
              </w:rPr>
              <w:fldChar w:fldCharType="end"/>
            </w:r>
          </w:hyperlink>
        </w:p>
        <w:p w14:paraId="00FA2209" w14:textId="1E820084" w:rsidR="003A3340" w:rsidRDefault="00231E79">
          <w:pPr>
            <w:pStyle w:val="TOC2"/>
            <w:tabs>
              <w:tab w:val="right" w:leader="dot" w:pos="9350"/>
            </w:tabs>
            <w:rPr>
              <w:noProof/>
            </w:rPr>
          </w:pPr>
          <w:hyperlink w:anchor="_Toc46774681" w:history="1">
            <w:r w:rsidR="003A3340" w:rsidRPr="00124566">
              <w:rPr>
                <w:rStyle w:val="Hyperlink"/>
                <w:noProof/>
              </w:rPr>
              <w:t>4.1.2 Facts</w:t>
            </w:r>
            <w:r w:rsidR="003A3340">
              <w:rPr>
                <w:noProof/>
                <w:webHidden/>
              </w:rPr>
              <w:tab/>
            </w:r>
            <w:r w:rsidR="003A3340">
              <w:rPr>
                <w:noProof/>
                <w:webHidden/>
              </w:rPr>
              <w:fldChar w:fldCharType="begin"/>
            </w:r>
            <w:r w:rsidR="003A3340">
              <w:rPr>
                <w:noProof/>
                <w:webHidden/>
              </w:rPr>
              <w:instrText xml:space="preserve"> PAGEREF _Toc46774681 \h </w:instrText>
            </w:r>
            <w:r w:rsidR="003A3340">
              <w:rPr>
                <w:noProof/>
                <w:webHidden/>
              </w:rPr>
            </w:r>
            <w:r w:rsidR="003A3340">
              <w:rPr>
                <w:noProof/>
                <w:webHidden/>
              </w:rPr>
              <w:fldChar w:fldCharType="separate"/>
            </w:r>
            <w:r w:rsidR="003A3340">
              <w:rPr>
                <w:noProof/>
                <w:webHidden/>
              </w:rPr>
              <w:t>18</w:t>
            </w:r>
            <w:r w:rsidR="003A3340">
              <w:rPr>
                <w:noProof/>
                <w:webHidden/>
              </w:rPr>
              <w:fldChar w:fldCharType="end"/>
            </w:r>
          </w:hyperlink>
        </w:p>
        <w:p w14:paraId="16F85284" w14:textId="248722CA" w:rsidR="003A3340" w:rsidRDefault="00231E79">
          <w:pPr>
            <w:pStyle w:val="TOC2"/>
            <w:tabs>
              <w:tab w:val="right" w:leader="dot" w:pos="9350"/>
            </w:tabs>
            <w:rPr>
              <w:noProof/>
            </w:rPr>
          </w:pPr>
          <w:hyperlink w:anchor="_Toc46774682" w:history="1">
            <w:r w:rsidR="003A3340" w:rsidRPr="00124566">
              <w:rPr>
                <w:rStyle w:val="Hyperlink"/>
                <w:noProof/>
              </w:rPr>
              <w:t>4.2 Choreographing the Loading of Core and Program-Specific Tables</w:t>
            </w:r>
            <w:r w:rsidR="003A3340">
              <w:rPr>
                <w:noProof/>
                <w:webHidden/>
              </w:rPr>
              <w:tab/>
            </w:r>
            <w:r w:rsidR="003A3340">
              <w:rPr>
                <w:noProof/>
                <w:webHidden/>
              </w:rPr>
              <w:fldChar w:fldCharType="begin"/>
            </w:r>
            <w:r w:rsidR="003A3340">
              <w:rPr>
                <w:noProof/>
                <w:webHidden/>
              </w:rPr>
              <w:instrText xml:space="preserve"> PAGEREF _Toc46774682 \h </w:instrText>
            </w:r>
            <w:r w:rsidR="003A3340">
              <w:rPr>
                <w:noProof/>
                <w:webHidden/>
              </w:rPr>
            </w:r>
            <w:r w:rsidR="003A3340">
              <w:rPr>
                <w:noProof/>
                <w:webHidden/>
              </w:rPr>
              <w:fldChar w:fldCharType="separate"/>
            </w:r>
            <w:r w:rsidR="003A3340">
              <w:rPr>
                <w:noProof/>
                <w:webHidden/>
              </w:rPr>
              <w:t>18</w:t>
            </w:r>
            <w:r w:rsidR="003A3340">
              <w:rPr>
                <w:noProof/>
                <w:webHidden/>
              </w:rPr>
              <w:fldChar w:fldCharType="end"/>
            </w:r>
          </w:hyperlink>
        </w:p>
        <w:p w14:paraId="4F8261FA" w14:textId="4761F2E5" w:rsidR="003A3340" w:rsidRDefault="00231E79">
          <w:pPr>
            <w:pStyle w:val="TOC1"/>
            <w:tabs>
              <w:tab w:val="right" w:leader="dot" w:pos="9350"/>
            </w:tabs>
            <w:rPr>
              <w:noProof/>
            </w:rPr>
          </w:pPr>
          <w:hyperlink w:anchor="_Toc46774683" w:history="1">
            <w:r w:rsidR="003A3340" w:rsidRPr="00124566">
              <w:rPr>
                <w:rStyle w:val="Hyperlink"/>
                <w:noProof/>
              </w:rPr>
              <w:t>5 Change Management</w:t>
            </w:r>
            <w:r w:rsidR="003A3340">
              <w:rPr>
                <w:noProof/>
                <w:webHidden/>
              </w:rPr>
              <w:tab/>
            </w:r>
            <w:r w:rsidR="003A3340">
              <w:rPr>
                <w:noProof/>
                <w:webHidden/>
              </w:rPr>
              <w:fldChar w:fldCharType="begin"/>
            </w:r>
            <w:r w:rsidR="003A3340">
              <w:rPr>
                <w:noProof/>
                <w:webHidden/>
              </w:rPr>
              <w:instrText xml:space="preserve"> PAGEREF _Toc46774683 \h </w:instrText>
            </w:r>
            <w:r w:rsidR="003A3340">
              <w:rPr>
                <w:noProof/>
                <w:webHidden/>
              </w:rPr>
            </w:r>
            <w:r w:rsidR="003A3340">
              <w:rPr>
                <w:noProof/>
                <w:webHidden/>
              </w:rPr>
              <w:fldChar w:fldCharType="separate"/>
            </w:r>
            <w:r w:rsidR="003A3340">
              <w:rPr>
                <w:noProof/>
                <w:webHidden/>
              </w:rPr>
              <w:t>19</w:t>
            </w:r>
            <w:r w:rsidR="003A3340">
              <w:rPr>
                <w:noProof/>
                <w:webHidden/>
              </w:rPr>
              <w:fldChar w:fldCharType="end"/>
            </w:r>
          </w:hyperlink>
        </w:p>
        <w:p w14:paraId="57F598DC" w14:textId="581858BE" w:rsidR="003A3340" w:rsidRDefault="00231E79">
          <w:pPr>
            <w:pStyle w:val="TOC1"/>
            <w:tabs>
              <w:tab w:val="right" w:leader="dot" w:pos="9350"/>
            </w:tabs>
            <w:rPr>
              <w:noProof/>
            </w:rPr>
          </w:pPr>
          <w:hyperlink w:anchor="_Toc46774684" w:history="1">
            <w:r w:rsidR="003A3340" w:rsidRPr="00124566">
              <w:rPr>
                <w:rStyle w:val="Hyperlink"/>
                <w:noProof/>
              </w:rPr>
              <w:t>6 Configurations and Permissions</w:t>
            </w:r>
            <w:r w:rsidR="003A3340">
              <w:rPr>
                <w:noProof/>
                <w:webHidden/>
              </w:rPr>
              <w:tab/>
            </w:r>
            <w:r w:rsidR="003A3340">
              <w:rPr>
                <w:noProof/>
                <w:webHidden/>
              </w:rPr>
              <w:fldChar w:fldCharType="begin"/>
            </w:r>
            <w:r w:rsidR="003A3340">
              <w:rPr>
                <w:noProof/>
                <w:webHidden/>
              </w:rPr>
              <w:instrText xml:space="preserve"> PAGEREF _Toc46774684 \h </w:instrText>
            </w:r>
            <w:r w:rsidR="003A3340">
              <w:rPr>
                <w:noProof/>
                <w:webHidden/>
              </w:rPr>
            </w:r>
            <w:r w:rsidR="003A3340">
              <w:rPr>
                <w:noProof/>
                <w:webHidden/>
              </w:rPr>
              <w:fldChar w:fldCharType="separate"/>
            </w:r>
            <w:r w:rsidR="003A3340">
              <w:rPr>
                <w:noProof/>
                <w:webHidden/>
              </w:rPr>
              <w:t>20</w:t>
            </w:r>
            <w:r w:rsidR="003A3340">
              <w:rPr>
                <w:noProof/>
                <w:webHidden/>
              </w:rPr>
              <w:fldChar w:fldCharType="end"/>
            </w:r>
          </w:hyperlink>
        </w:p>
        <w:p w14:paraId="03F61AC6" w14:textId="142DFAA7" w:rsidR="003A3340" w:rsidRDefault="00231E79">
          <w:pPr>
            <w:pStyle w:val="TOC2"/>
            <w:tabs>
              <w:tab w:val="right" w:leader="dot" w:pos="9350"/>
            </w:tabs>
            <w:rPr>
              <w:noProof/>
            </w:rPr>
          </w:pPr>
          <w:hyperlink w:anchor="_Toc46774685" w:history="1">
            <w:r w:rsidR="003A3340" w:rsidRPr="00124566">
              <w:rPr>
                <w:rStyle w:val="Hyperlink"/>
                <w:noProof/>
              </w:rPr>
              <w:t>6.1 SQL-Server Agent</w:t>
            </w:r>
            <w:r w:rsidR="003A3340">
              <w:rPr>
                <w:noProof/>
                <w:webHidden/>
              </w:rPr>
              <w:tab/>
            </w:r>
            <w:r w:rsidR="003A3340">
              <w:rPr>
                <w:noProof/>
                <w:webHidden/>
              </w:rPr>
              <w:fldChar w:fldCharType="begin"/>
            </w:r>
            <w:r w:rsidR="003A3340">
              <w:rPr>
                <w:noProof/>
                <w:webHidden/>
              </w:rPr>
              <w:instrText xml:space="preserve"> PAGEREF _Toc46774685 \h </w:instrText>
            </w:r>
            <w:r w:rsidR="003A3340">
              <w:rPr>
                <w:noProof/>
                <w:webHidden/>
              </w:rPr>
            </w:r>
            <w:r w:rsidR="003A3340">
              <w:rPr>
                <w:noProof/>
                <w:webHidden/>
              </w:rPr>
              <w:fldChar w:fldCharType="separate"/>
            </w:r>
            <w:r w:rsidR="003A3340">
              <w:rPr>
                <w:noProof/>
                <w:webHidden/>
              </w:rPr>
              <w:t>20</w:t>
            </w:r>
            <w:r w:rsidR="003A3340">
              <w:rPr>
                <w:noProof/>
                <w:webHidden/>
              </w:rPr>
              <w:fldChar w:fldCharType="end"/>
            </w:r>
          </w:hyperlink>
        </w:p>
        <w:p w14:paraId="136DD228" w14:textId="5973C00D" w:rsidR="003A3340" w:rsidRDefault="00231E79">
          <w:pPr>
            <w:pStyle w:val="TOC1"/>
            <w:tabs>
              <w:tab w:val="right" w:leader="dot" w:pos="9350"/>
            </w:tabs>
            <w:rPr>
              <w:noProof/>
            </w:rPr>
          </w:pPr>
          <w:hyperlink w:anchor="_Toc46774686" w:history="1">
            <w:r w:rsidR="003A3340" w:rsidRPr="00124566">
              <w:rPr>
                <w:rStyle w:val="Hyperlink"/>
                <w:noProof/>
              </w:rPr>
              <w:t>7 Appendix</w:t>
            </w:r>
            <w:r w:rsidR="003A3340">
              <w:rPr>
                <w:noProof/>
                <w:webHidden/>
              </w:rPr>
              <w:tab/>
            </w:r>
            <w:r w:rsidR="003A3340">
              <w:rPr>
                <w:noProof/>
                <w:webHidden/>
              </w:rPr>
              <w:fldChar w:fldCharType="begin"/>
            </w:r>
            <w:r w:rsidR="003A3340">
              <w:rPr>
                <w:noProof/>
                <w:webHidden/>
              </w:rPr>
              <w:instrText xml:space="preserve"> PAGEREF _Toc46774686 \h </w:instrText>
            </w:r>
            <w:r w:rsidR="003A3340">
              <w:rPr>
                <w:noProof/>
                <w:webHidden/>
              </w:rPr>
            </w:r>
            <w:r w:rsidR="003A3340">
              <w:rPr>
                <w:noProof/>
                <w:webHidden/>
              </w:rPr>
              <w:fldChar w:fldCharType="separate"/>
            </w:r>
            <w:r w:rsidR="003A3340">
              <w:rPr>
                <w:noProof/>
                <w:webHidden/>
              </w:rPr>
              <w:t>20</w:t>
            </w:r>
            <w:r w:rsidR="003A3340">
              <w:rPr>
                <w:noProof/>
                <w:webHidden/>
              </w:rPr>
              <w:fldChar w:fldCharType="end"/>
            </w:r>
          </w:hyperlink>
        </w:p>
        <w:p w14:paraId="77241328" w14:textId="68D67778" w:rsidR="003A3340" w:rsidRDefault="00231E79">
          <w:pPr>
            <w:pStyle w:val="TOC2"/>
            <w:tabs>
              <w:tab w:val="right" w:leader="dot" w:pos="9350"/>
            </w:tabs>
            <w:rPr>
              <w:noProof/>
            </w:rPr>
          </w:pPr>
          <w:hyperlink w:anchor="_Toc46774687" w:history="1">
            <w:r w:rsidR="003A3340" w:rsidRPr="00124566">
              <w:rPr>
                <w:rStyle w:val="Hyperlink"/>
                <w:noProof/>
              </w:rPr>
              <w:t>7.1 Example Query from Warehouse</w:t>
            </w:r>
            <w:r w:rsidR="003A3340">
              <w:rPr>
                <w:noProof/>
                <w:webHidden/>
              </w:rPr>
              <w:tab/>
            </w:r>
            <w:r w:rsidR="003A3340">
              <w:rPr>
                <w:noProof/>
                <w:webHidden/>
              </w:rPr>
              <w:fldChar w:fldCharType="begin"/>
            </w:r>
            <w:r w:rsidR="003A3340">
              <w:rPr>
                <w:noProof/>
                <w:webHidden/>
              </w:rPr>
              <w:instrText xml:space="preserve"> PAGEREF _Toc46774687 \h </w:instrText>
            </w:r>
            <w:r w:rsidR="003A3340">
              <w:rPr>
                <w:noProof/>
                <w:webHidden/>
              </w:rPr>
            </w:r>
            <w:r w:rsidR="003A3340">
              <w:rPr>
                <w:noProof/>
                <w:webHidden/>
              </w:rPr>
              <w:fldChar w:fldCharType="separate"/>
            </w:r>
            <w:r w:rsidR="003A3340">
              <w:rPr>
                <w:noProof/>
                <w:webHidden/>
              </w:rPr>
              <w:t>20</w:t>
            </w:r>
            <w:r w:rsidR="003A3340">
              <w:rPr>
                <w:noProof/>
                <w:webHidden/>
              </w:rPr>
              <w:fldChar w:fldCharType="end"/>
            </w:r>
          </w:hyperlink>
        </w:p>
        <w:p w14:paraId="79597515" w14:textId="685180F5" w:rsidR="00A44CC8" w:rsidDel="003A3340" w:rsidRDefault="00A44CC8">
          <w:pPr>
            <w:pStyle w:val="TOC1"/>
            <w:tabs>
              <w:tab w:val="right" w:leader="dot" w:pos="9350"/>
            </w:tabs>
            <w:rPr>
              <w:del w:id="4" w:author="Frakes, Brent J" w:date="2020-07-27T20:37:00Z"/>
              <w:noProof/>
            </w:rPr>
          </w:pPr>
          <w:del w:id="5" w:author="Frakes, Brent J" w:date="2020-07-27T20:37:00Z">
            <w:r w:rsidRPr="003A3340" w:rsidDel="003A3340">
              <w:rPr>
                <w:rPrChange w:id="6" w:author="Frakes, Brent J" w:date="2020-07-27T20:37:00Z">
                  <w:rPr>
                    <w:rStyle w:val="Hyperlink"/>
                    <w:noProof/>
                  </w:rPr>
                </w:rPrChange>
              </w:rPr>
              <w:delText>1 Introduction</w:delText>
            </w:r>
            <w:r w:rsidDel="003A3340">
              <w:rPr>
                <w:noProof/>
                <w:webHidden/>
              </w:rPr>
              <w:tab/>
              <w:delText>3</w:delText>
            </w:r>
          </w:del>
        </w:p>
        <w:p w14:paraId="77ED8D5A" w14:textId="0FA1069C" w:rsidR="00A44CC8" w:rsidDel="003A3340" w:rsidRDefault="00A44CC8">
          <w:pPr>
            <w:pStyle w:val="TOC1"/>
            <w:tabs>
              <w:tab w:val="right" w:leader="dot" w:pos="9350"/>
            </w:tabs>
            <w:rPr>
              <w:del w:id="7" w:author="Frakes, Brent J" w:date="2020-07-27T20:37:00Z"/>
              <w:noProof/>
            </w:rPr>
          </w:pPr>
          <w:del w:id="8" w:author="Frakes, Brent J" w:date="2020-07-27T20:37:00Z">
            <w:r w:rsidRPr="003A3340" w:rsidDel="003A3340">
              <w:rPr>
                <w:rPrChange w:id="9" w:author="Frakes, Brent J" w:date="2020-07-27T20:37:00Z">
                  <w:rPr>
                    <w:rStyle w:val="Hyperlink"/>
                    <w:noProof/>
                  </w:rPr>
                </w:rPrChange>
              </w:rPr>
              <w:delText>2 Accessing and Understanding the Warehouse</w:delText>
            </w:r>
            <w:r w:rsidDel="003A3340">
              <w:rPr>
                <w:noProof/>
                <w:webHidden/>
              </w:rPr>
              <w:tab/>
              <w:delText>3</w:delText>
            </w:r>
          </w:del>
        </w:p>
        <w:p w14:paraId="6F54B718" w14:textId="168FA47E" w:rsidR="00A44CC8" w:rsidDel="003A3340" w:rsidRDefault="00A44CC8">
          <w:pPr>
            <w:pStyle w:val="TOC2"/>
            <w:tabs>
              <w:tab w:val="right" w:leader="dot" w:pos="9350"/>
            </w:tabs>
            <w:rPr>
              <w:del w:id="10" w:author="Frakes, Brent J" w:date="2020-07-27T20:37:00Z"/>
              <w:noProof/>
            </w:rPr>
          </w:pPr>
          <w:del w:id="11" w:author="Frakes, Brent J" w:date="2020-07-27T20:37:00Z">
            <w:r w:rsidRPr="003A3340" w:rsidDel="003A3340">
              <w:rPr>
                <w:rPrChange w:id="12" w:author="Frakes, Brent J" w:date="2020-07-27T20:37:00Z">
                  <w:rPr>
                    <w:rStyle w:val="Hyperlink"/>
                    <w:noProof/>
                  </w:rPr>
                </w:rPrChange>
              </w:rPr>
              <w:delText>2.1 Access</w:delText>
            </w:r>
            <w:r w:rsidDel="003A3340">
              <w:rPr>
                <w:noProof/>
                <w:webHidden/>
              </w:rPr>
              <w:tab/>
              <w:delText>3</w:delText>
            </w:r>
          </w:del>
        </w:p>
        <w:p w14:paraId="2001083C" w14:textId="53B3EDF6" w:rsidR="00A44CC8" w:rsidDel="003A3340" w:rsidRDefault="00A44CC8">
          <w:pPr>
            <w:pStyle w:val="TOC2"/>
            <w:tabs>
              <w:tab w:val="right" w:leader="dot" w:pos="9350"/>
            </w:tabs>
            <w:rPr>
              <w:del w:id="13" w:author="Frakes, Brent J" w:date="2020-07-27T20:37:00Z"/>
              <w:noProof/>
            </w:rPr>
          </w:pPr>
          <w:del w:id="14" w:author="Frakes, Brent J" w:date="2020-07-27T20:37:00Z">
            <w:r w:rsidRPr="003A3340" w:rsidDel="003A3340">
              <w:rPr>
                <w:rPrChange w:id="15" w:author="Frakes, Brent J" w:date="2020-07-27T20:37:00Z">
                  <w:rPr>
                    <w:rStyle w:val="Hyperlink"/>
                    <w:noProof/>
                  </w:rPr>
                </w:rPrChange>
              </w:rPr>
              <w:delText>2.2 General Rules for Use</w:delText>
            </w:r>
            <w:r w:rsidDel="003A3340">
              <w:rPr>
                <w:noProof/>
                <w:webHidden/>
              </w:rPr>
              <w:tab/>
              <w:delText>3</w:delText>
            </w:r>
          </w:del>
        </w:p>
        <w:p w14:paraId="62A5AAA7" w14:textId="0E6C5BA0" w:rsidR="00A44CC8" w:rsidDel="003A3340" w:rsidRDefault="00A44CC8">
          <w:pPr>
            <w:pStyle w:val="TOC2"/>
            <w:tabs>
              <w:tab w:val="right" w:leader="dot" w:pos="9350"/>
            </w:tabs>
            <w:rPr>
              <w:del w:id="16" w:author="Frakes, Brent J" w:date="2020-07-27T20:37:00Z"/>
              <w:noProof/>
            </w:rPr>
          </w:pPr>
          <w:del w:id="17" w:author="Frakes, Brent J" w:date="2020-07-27T20:37:00Z">
            <w:r w:rsidRPr="003A3340" w:rsidDel="003A3340">
              <w:rPr>
                <w:rPrChange w:id="18" w:author="Frakes, Brent J" w:date="2020-07-27T20:37:00Z">
                  <w:rPr>
                    <w:rStyle w:val="Hyperlink"/>
                    <w:noProof/>
                  </w:rPr>
                </w:rPrChange>
              </w:rPr>
              <w:delText>2.3 Warehouse Theories, Practices and Patterns</w:delText>
            </w:r>
            <w:r w:rsidDel="003A3340">
              <w:rPr>
                <w:noProof/>
                <w:webHidden/>
              </w:rPr>
              <w:tab/>
              <w:delText>5</w:delText>
            </w:r>
          </w:del>
        </w:p>
        <w:p w14:paraId="0890C61A" w14:textId="27763E74" w:rsidR="00A44CC8" w:rsidDel="003A3340" w:rsidRDefault="00A44CC8">
          <w:pPr>
            <w:pStyle w:val="TOC2"/>
            <w:tabs>
              <w:tab w:val="right" w:leader="dot" w:pos="9350"/>
            </w:tabs>
            <w:rPr>
              <w:del w:id="19" w:author="Frakes, Brent J" w:date="2020-07-27T20:37:00Z"/>
              <w:noProof/>
            </w:rPr>
          </w:pPr>
          <w:del w:id="20" w:author="Frakes, Brent J" w:date="2020-07-27T20:37:00Z">
            <w:r w:rsidRPr="003A3340" w:rsidDel="003A3340">
              <w:rPr>
                <w:rPrChange w:id="21" w:author="Frakes, Brent J" w:date="2020-07-27T20:37:00Z">
                  <w:rPr>
                    <w:rStyle w:val="Hyperlink"/>
                    <w:rFonts w:ascii="Calibri" w:hAnsi="Calibri" w:cs="Calibri"/>
                    <w:noProof/>
                  </w:rPr>
                </w:rPrChange>
              </w:rPr>
              <w:delText>2.4 When Dimensions and Facts Are Built</w:delText>
            </w:r>
            <w:r w:rsidDel="003A3340">
              <w:rPr>
                <w:noProof/>
                <w:webHidden/>
              </w:rPr>
              <w:tab/>
              <w:delText>6</w:delText>
            </w:r>
          </w:del>
        </w:p>
        <w:p w14:paraId="350C8978" w14:textId="40D78E66" w:rsidR="00A44CC8" w:rsidDel="003A3340" w:rsidRDefault="00A44CC8">
          <w:pPr>
            <w:pStyle w:val="TOC2"/>
            <w:tabs>
              <w:tab w:val="right" w:leader="dot" w:pos="9350"/>
            </w:tabs>
            <w:rPr>
              <w:del w:id="22" w:author="Frakes, Brent J" w:date="2020-07-27T20:37:00Z"/>
              <w:noProof/>
            </w:rPr>
          </w:pPr>
          <w:del w:id="23" w:author="Frakes, Brent J" w:date="2020-07-27T20:37:00Z">
            <w:r w:rsidRPr="003A3340" w:rsidDel="003A3340">
              <w:rPr>
                <w:rPrChange w:id="24" w:author="Frakes, Brent J" w:date="2020-07-27T20:37:00Z">
                  <w:rPr>
                    <w:rStyle w:val="Hyperlink"/>
                    <w:rFonts w:ascii="Calibri" w:hAnsi="Calibri" w:cs="Calibri"/>
                    <w:noProof/>
                  </w:rPr>
                </w:rPrChange>
              </w:rPr>
              <w:delText>2.5 Warehouse Patterns</w:delText>
            </w:r>
            <w:r w:rsidDel="003A3340">
              <w:rPr>
                <w:noProof/>
                <w:webHidden/>
              </w:rPr>
              <w:tab/>
              <w:delText>6</w:delText>
            </w:r>
          </w:del>
        </w:p>
        <w:p w14:paraId="3D029902" w14:textId="6E1367F4" w:rsidR="00A44CC8" w:rsidDel="003A3340" w:rsidRDefault="00A44CC8">
          <w:pPr>
            <w:pStyle w:val="TOC2"/>
            <w:tabs>
              <w:tab w:val="right" w:leader="dot" w:pos="9350"/>
            </w:tabs>
            <w:rPr>
              <w:del w:id="25" w:author="Frakes, Brent J" w:date="2020-07-27T20:37:00Z"/>
              <w:noProof/>
            </w:rPr>
          </w:pPr>
          <w:del w:id="26" w:author="Frakes, Brent J" w:date="2020-07-27T20:37:00Z">
            <w:r w:rsidRPr="003A3340" w:rsidDel="003A3340">
              <w:rPr>
                <w:rPrChange w:id="27" w:author="Frakes, Brent J" w:date="2020-07-27T20:37:00Z">
                  <w:rPr>
                    <w:rStyle w:val="Hyperlink"/>
                    <w:noProof/>
                  </w:rPr>
                </w:rPrChange>
              </w:rPr>
              <w:delText>2.6 Warehouse Metadata</w:delText>
            </w:r>
            <w:r w:rsidDel="003A3340">
              <w:rPr>
                <w:noProof/>
                <w:webHidden/>
              </w:rPr>
              <w:tab/>
              <w:delText>8</w:delText>
            </w:r>
          </w:del>
        </w:p>
        <w:p w14:paraId="27B4C874" w14:textId="466D5BA3" w:rsidR="00A44CC8" w:rsidDel="003A3340" w:rsidRDefault="00A44CC8">
          <w:pPr>
            <w:pStyle w:val="TOC2"/>
            <w:tabs>
              <w:tab w:val="right" w:leader="dot" w:pos="9350"/>
            </w:tabs>
            <w:rPr>
              <w:del w:id="28" w:author="Frakes, Brent J" w:date="2020-07-27T20:37:00Z"/>
              <w:noProof/>
            </w:rPr>
          </w:pPr>
          <w:del w:id="29" w:author="Frakes, Brent J" w:date="2020-07-27T20:37:00Z">
            <w:r w:rsidRPr="003A3340" w:rsidDel="003A3340">
              <w:rPr>
                <w:rPrChange w:id="30" w:author="Frakes, Brent J" w:date="2020-07-27T20:37:00Z">
                  <w:rPr>
                    <w:rStyle w:val="Hyperlink"/>
                    <w:noProof/>
                  </w:rPr>
                </w:rPrChange>
              </w:rPr>
              <w:delText>2.7 How to Query the Warehouse</w:delText>
            </w:r>
            <w:r w:rsidDel="003A3340">
              <w:rPr>
                <w:noProof/>
                <w:webHidden/>
              </w:rPr>
              <w:tab/>
              <w:delText>10</w:delText>
            </w:r>
          </w:del>
        </w:p>
        <w:p w14:paraId="5D7AE51A" w14:textId="6FBC87CA" w:rsidR="00A44CC8" w:rsidDel="003A3340" w:rsidRDefault="00A44CC8">
          <w:pPr>
            <w:pStyle w:val="TOC2"/>
            <w:tabs>
              <w:tab w:val="right" w:leader="dot" w:pos="9350"/>
            </w:tabs>
            <w:rPr>
              <w:del w:id="31" w:author="Frakes, Brent J" w:date="2020-07-27T20:37:00Z"/>
              <w:noProof/>
            </w:rPr>
          </w:pPr>
          <w:del w:id="32" w:author="Frakes, Brent J" w:date="2020-07-27T20:37:00Z">
            <w:r w:rsidRPr="003A3340" w:rsidDel="003A3340">
              <w:rPr>
                <w:rPrChange w:id="33" w:author="Frakes, Brent J" w:date="2020-07-27T20:37:00Z">
                  <w:rPr>
                    <w:rStyle w:val="Hyperlink"/>
                    <w:noProof/>
                  </w:rPr>
                </w:rPrChange>
              </w:rPr>
              <w:delText>2.7.1 Using Tables and Views</w:delText>
            </w:r>
            <w:r w:rsidDel="003A3340">
              <w:rPr>
                <w:noProof/>
                <w:webHidden/>
              </w:rPr>
              <w:tab/>
              <w:delText>10</w:delText>
            </w:r>
          </w:del>
        </w:p>
        <w:p w14:paraId="4EB403EA" w14:textId="748B73F5" w:rsidR="00A44CC8" w:rsidDel="003A3340" w:rsidRDefault="00A44CC8">
          <w:pPr>
            <w:pStyle w:val="TOC2"/>
            <w:tabs>
              <w:tab w:val="right" w:leader="dot" w:pos="9350"/>
            </w:tabs>
            <w:rPr>
              <w:del w:id="34" w:author="Frakes, Brent J" w:date="2020-07-27T20:37:00Z"/>
              <w:noProof/>
            </w:rPr>
          </w:pPr>
          <w:del w:id="35" w:author="Frakes, Brent J" w:date="2020-07-27T20:37:00Z">
            <w:r w:rsidRPr="003A3340" w:rsidDel="003A3340">
              <w:rPr>
                <w:rPrChange w:id="36" w:author="Frakes, Brent J" w:date="2020-07-27T20:37:00Z">
                  <w:rPr>
                    <w:rStyle w:val="Hyperlink"/>
                    <w:noProof/>
                  </w:rPr>
                </w:rPrChange>
              </w:rPr>
              <w:delText>2.7.2 Using OLAP Cubes</w:delText>
            </w:r>
            <w:r w:rsidDel="003A3340">
              <w:rPr>
                <w:noProof/>
                <w:webHidden/>
              </w:rPr>
              <w:tab/>
              <w:delText>11</w:delText>
            </w:r>
          </w:del>
        </w:p>
        <w:p w14:paraId="6B07104E" w14:textId="1A9BC295" w:rsidR="00A44CC8" w:rsidDel="003A3340" w:rsidRDefault="00A44CC8">
          <w:pPr>
            <w:pStyle w:val="TOC1"/>
            <w:tabs>
              <w:tab w:val="right" w:leader="dot" w:pos="9350"/>
            </w:tabs>
            <w:rPr>
              <w:del w:id="37" w:author="Frakes, Brent J" w:date="2020-07-27T20:37:00Z"/>
              <w:noProof/>
            </w:rPr>
          </w:pPr>
          <w:del w:id="38" w:author="Frakes, Brent J" w:date="2020-07-27T20:37:00Z">
            <w:r w:rsidRPr="003A3340" w:rsidDel="003A3340">
              <w:rPr>
                <w:rPrChange w:id="39" w:author="Frakes, Brent J" w:date="2020-07-27T20:37:00Z">
                  <w:rPr>
                    <w:rStyle w:val="Hyperlink"/>
                    <w:noProof/>
                  </w:rPr>
                </w:rPrChange>
              </w:rPr>
              <w:delText>3 Adding New Data to the Warehouse</w:delText>
            </w:r>
            <w:r w:rsidDel="003A3340">
              <w:rPr>
                <w:noProof/>
                <w:webHidden/>
              </w:rPr>
              <w:tab/>
              <w:delText>14</w:delText>
            </w:r>
          </w:del>
        </w:p>
        <w:p w14:paraId="09097A8C" w14:textId="0514D8EF" w:rsidR="00A44CC8" w:rsidDel="003A3340" w:rsidRDefault="00A44CC8">
          <w:pPr>
            <w:pStyle w:val="TOC2"/>
            <w:tabs>
              <w:tab w:val="right" w:leader="dot" w:pos="9350"/>
            </w:tabs>
            <w:rPr>
              <w:del w:id="40" w:author="Frakes, Brent J" w:date="2020-07-27T20:37:00Z"/>
              <w:noProof/>
            </w:rPr>
          </w:pPr>
          <w:del w:id="41" w:author="Frakes, Brent J" w:date="2020-07-27T20:37:00Z">
            <w:r w:rsidRPr="003A3340" w:rsidDel="003A3340">
              <w:rPr>
                <w:rPrChange w:id="42" w:author="Frakes, Brent J" w:date="2020-07-27T20:37:00Z">
                  <w:rPr>
                    <w:rStyle w:val="Hyperlink"/>
                    <w:noProof/>
                  </w:rPr>
                </w:rPrChange>
              </w:rPr>
              <w:delText>3.1 All Tables</w:delText>
            </w:r>
            <w:r w:rsidDel="003A3340">
              <w:rPr>
                <w:noProof/>
                <w:webHidden/>
              </w:rPr>
              <w:tab/>
              <w:delText>15</w:delText>
            </w:r>
          </w:del>
        </w:p>
        <w:p w14:paraId="4BAF0A3A" w14:textId="61A167D2" w:rsidR="00A44CC8" w:rsidDel="003A3340" w:rsidRDefault="00A44CC8">
          <w:pPr>
            <w:pStyle w:val="TOC2"/>
            <w:tabs>
              <w:tab w:val="right" w:leader="dot" w:pos="9350"/>
            </w:tabs>
            <w:rPr>
              <w:del w:id="43" w:author="Frakes, Brent J" w:date="2020-07-27T20:37:00Z"/>
              <w:noProof/>
            </w:rPr>
          </w:pPr>
          <w:del w:id="44" w:author="Frakes, Brent J" w:date="2020-07-27T20:37:00Z">
            <w:r w:rsidRPr="003A3340" w:rsidDel="003A3340">
              <w:rPr>
                <w:rPrChange w:id="45" w:author="Frakes, Brent J" w:date="2020-07-27T20:37:00Z">
                  <w:rPr>
                    <w:rStyle w:val="Hyperlink"/>
                    <w:noProof/>
                  </w:rPr>
                </w:rPrChange>
              </w:rPr>
              <w:delText>3.2 Dimensions</w:delText>
            </w:r>
            <w:r w:rsidDel="003A3340">
              <w:rPr>
                <w:noProof/>
                <w:webHidden/>
              </w:rPr>
              <w:tab/>
              <w:delText>16</w:delText>
            </w:r>
          </w:del>
        </w:p>
        <w:p w14:paraId="152823D9" w14:textId="63C7F305" w:rsidR="00A44CC8" w:rsidDel="003A3340" w:rsidRDefault="00A44CC8">
          <w:pPr>
            <w:pStyle w:val="TOC2"/>
            <w:tabs>
              <w:tab w:val="right" w:leader="dot" w:pos="9350"/>
            </w:tabs>
            <w:rPr>
              <w:del w:id="46" w:author="Frakes, Brent J" w:date="2020-07-27T20:37:00Z"/>
              <w:noProof/>
            </w:rPr>
          </w:pPr>
          <w:del w:id="47" w:author="Frakes, Brent J" w:date="2020-07-27T20:37:00Z">
            <w:r w:rsidRPr="003A3340" w:rsidDel="003A3340">
              <w:rPr>
                <w:rPrChange w:id="48" w:author="Frakes, Brent J" w:date="2020-07-27T20:37:00Z">
                  <w:rPr>
                    <w:rStyle w:val="Hyperlink"/>
                    <w:noProof/>
                  </w:rPr>
                </w:rPrChange>
              </w:rPr>
              <w:delText>3.3 Facts</w:delText>
            </w:r>
            <w:r w:rsidDel="003A3340">
              <w:rPr>
                <w:noProof/>
                <w:webHidden/>
              </w:rPr>
              <w:tab/>
              <w:delText>16</w:delText>
            </w:r>
          </w:del>
        </w:p>
        <w:p w14:paraId="3FF3E7F7" w14:textId="20785511" w:rsidR="00A44CC8" w:rsidDel="003A3340" w:rsidRDefault="00A44CC8">
          <w:pPr>
            <w:pStyle w:val="TOC1"/>
            <w:tabs>
              <w:tab w:val="right" w:leader="dot" w:pos="9350"/>
            </w:tabs>
            <w:rPr>
              <w:del w:id="49" w:author="Frakes, Brent J" w:date="2020-07-27T20:37:00Z"/>
              <w:noProof/>
            </w:rPr>
          </w:pPr>
          <w:del w:id="50" w:author="Frakes, Brent J" w:date="2020-07-27T20:37:00Z">
            <w:r w:rsidRPr="003A3340" w:rsidDel="003A3340">
              <w:rPr>
                <w:rPrChange w:id="51" w:author="Frakes, Brent J" w:date="2020-07-27T20:37:00Z">
                  <w:rPr>
                    <w:rStyle w:val="Hyperlink"/>
                    <w:noProof/>
                  </w:rPr>
                </w:rPrChange>
              </w:rPr>
              <w:delText>4 Data Workflows</w:delText>
            </w:r>
            <w:r w:rsidDel="003A3340">
              <w:rPr>
                <w:noProof/>
                <w:webHidden/>
              </w:rPr>
              <w:tab/>
              <w:delText>16</w:delText>
            </w:r>
          </w:del>
        </w:p>
        <w:p w14:paraId="0B16C80C" w14:textId="012BFA92" w:rsidR="00A44CC8" w:rsidDel="003A3340" w:rsidRDefault="00A44CC8">
          <w:pPr>
            <w:pStyle w:val="TOC2"/>
            <w:tabs>
              <w:tab w:val="right" w:leader="dot" w:pos="9350"/>
            </w:tabs>
            <w:rPr>
              <w:del w:id="52" w:author="Frakes, Brent J" w:date="2020-07-27T20:37:00Z"/>
              <w:noProof/>
            </w:rPr>
          </w:pPr>
          <w:del w:id="53" w:author="Frakes, Brent J" w:date="2020-07-27T20:37:00Z">
            <w:r w:rsidRPr="003A3340" w:rsidDel="003A3340">
              <w:rPr>
                <w:rPrChange w:id="54" w:author="Frakes, Brent J" w:date="2020-07-27T20:37:00Z">
                  <w:rPr>
                    <w:rStyle w:val="Hyperlink"/>
                    <w:noProof/>
                  </w:rPr>
                </w:rPrChange>
              </w:rPr>
              <w:delText>4.1 ETL Process to Load Dimensions and Facts</w:delText>
            </w:r>
            <w:r w:rsidDel="003A3340">
              <w:rPr>
                <w:noProof/>
                <w:webHidden/>
              </w:rPr>
              <w:tab/>
              <w:delText>16</w:delText>
            </w:r>
          </w:del>
        </w:p>
        <w:p w14:paraId="04053B9F" w14:textId="5620B2B5" w:rsidR="00A44CC8" w:rsidDel="003A3340" w:rsidRDefault="00A44CC8">
          <w:pPr>
            <w:pStyle w:val="TOC2"/>
            <w:tabs>
              <w:tab w:val="right" w:leader="dot" w:pos="9350"/>
            </w:tabs>
            <w:rPr>
              <w:del w:id="55" w:author="Frakes, Brent J" w:date="2020-07-27T20:37:00Z"/>
              <w:noProof/>
            </w:rPr>
          </w:pPr>
          <w:del w:id="56" w:author="Frakes, Brent J" w:date="2020-07-27T20:37:00Z">
            <w:r w:rsidRPr="003A3340" w:rsidDel="003A3340">
              <w:rPr>
                <w:rPrChange w:id="57" w:author="Frakes, Brent J" w:date="2020-07-27T20:37:00Z">
                  <w:rPr>
                    <w:rStyle w:val="Hyperlink"/>
                    <w:noProof/>
                  </w:rPr>
                </w:rPrChange>
              </w:rPr>
              <w:delText>4.1.1 Dimensions</w:delText>
            </w:r>
            <w:r w:rsidDel="003A3340">
              <w:rPr>
                <w:noProof/>
                <w:webHidden/>
              </w:rPr>
              <w:tab/>
              <w:delText>16</w:delText>
            </w:r>
          </w:del>
        </w:p>
        <w:p w14:paraId="57CCEC45" w14:textId="2A6FE666" w:rsidR="00A44CC8" w:rsidDel="003A3340" w:rsidRDefault="00A44CC8">
          <w:pPr>
            <w:pStyle w:val="TOC2"/>
            <w:tabs>
              <w:tab w:val="right" w:leader="dot" w:pos="9350"/>
            </w:tabs>
            <w:rPr>
              <w:del w:id="58" w:author="Frakes, Brent J" w:date="2020-07-27T20:37:00Z"/>
              <w:noProof/>
            </w:rPr>
          </w:pPr>
          <w:del w:id="59" w:author="Frakes, Brent J" w:date="2020-07-27T20:37:00Z">
            <w:r w:rsidRPr="003A3340" w:rsidDel="003A3340">
              <w:rPr>
                <w:rPrChange w:id="60" w:author="Frakes, Brent J" w:date="2020-07-27T20:37:00Z">
                  <w:rPr>
                    <w:rStyle w:val="Hyperlink"/>
                    <w:noProof/>
                  </w:rPr>
                </w:rPrChange>
              </w:rPr>
              <w:delText>4.1.2 Facts</w:delText>
            </w:r>
            <w:r w:rsidDel="003A3340">
              <w:rPr>
                <w:noProof/>
                <w:webHidden/>
              </w:rPr>
              <w:tab/>
              <w:delText>17</w:delText>
            </w:r>
          </w:del>
        </w:p>
        <w:p w14:paraId="6B910508" w14:textId="1FFB03F4" w:rsidR="00A44CC8" w:rsidDel="003A3340" w:rsidRDefault="00A44CC8">
          <w:pPr>
            <w:pStyle w:val="TOC2"/>
            <w:tabs>
              <w:tab w:val="right" w:leader="dot" w:pos="9350"/>
            </w:tabs>
            <w:rPr>
              <w:del w:id="61" w:author="Frakes, Brent J" w:date="2020-07-27T20:37:00Z"/>
              <w:noProof/>
            </w:rPr>
          </w:pPr>
          <w:del w:id="62" w:author="Frakes, Brent J" w:date="2020-07-27T20:37:00Z">
            <w:r w:rsidRPr="003A3340" w:rsidDel="003A3340">
              <w:rPr>
                <w:rPrChange w:id="63" w:author="Frakes, Brent J" w:date="2020-07-27T20:37:00Z">
                  <w:rPr>
                    <w:rStyle w:val="Hyperlink"/>
                    <w:noProof/>
                  </w:rPr>
                </w:rPrChange>
              </w:rPr>
              <w:delText>4.2 Choreographing the Loading of Core and Program-Specific Tables</w:delText>
            </w:r>
            <w:r w:rsidDel="003A3340">
              <w:rPr>
                <w:noProof/>
                <w:webHidden/>
              </w:rPr>
              <w:tab/>
              <w:delText>17</w:delText>
            </w:r>
          </w:del>
        </w:p>
        <w:p w14:paraId="357AE850" w14:textId="11635D85" w:rsidR="00A44CC8" w:rsidDel="003A3340" w:rsidRDefault="00A44CC8">
          <w:pPr>
            <w:pStyle w:val="TOC1"/>
            <w:tabs>
              <w:tab w:val="right" w:leader="dot" w:pos="9350"/>
            </w:tabs>
            <w:rPr>
              <w:del w:id="64" w:author="Frakes, Brent J" w:date="2020-07-27T20:37:00Z"/>
              <w:noProof/>
            </w:rPr>
          </w:pPr>
          <w:del w:id="65" w:author="Frakes, Brent J" w:date="2020-07-27T20:37:00Z">
            <w:r w:rsidRPr="003A3340" w:rsidDel="003A3340">
              <w:rPr>
                <w:rPrChange w:id="66" w:author="Frakes, Brent J" w:date="2020-07-27T20:37:00Z">
                  <w:rPr>
                    <w:rStyle w:val="Hyperlink"/>
                    <w:noProof/>
                  </w:rPr>
                </w:rPrChange>
              </w:rPr>
              <w:delText>5 Change Management</w:delText>
            </w:r>
            <w:r w:rsidDel="003A3340">
              <w:rPr>
                <w:noProof/>
                <w:webHidden/>
              </w:rPr>
              <w:tab/>
              <w:delText>18</w:delText>
            </w:r>
          </w:del>
        </w:p>
        <w:p w14:paraId="472F07D3" w14:textId="762F6385" w:rsidR="00A44CC8" w:rsidDel="003A3340" w:rsidRDefault="00A44CC8">
          <w:pPr>
            <w:pStyle w:val="TOC1"/>
            <w:tabs>
              <w:tab w:val="right" w:leader="dot" w:pos="9350"/>
            </w:tabs>
            <w:rPr>
              <w:del w:id="67" w:author="Frakes, Brent J" w:date="2020-07-27T20:37:00Z"/>
              <w:noProof/>
            </w:rPr>
          </w:pPr>
          <w:del w:id="68" w:author="Frakes, Brent J" w:date="2020-07-27T20:37:00Z">
            <w:r w:rsidRPr="003A3340" w:rsidDel="003A3340">
              <w:rPr>
                <w:rPrChange w:id="69" w:author="Frakes, Brent J" w:date="2020-07-27T20:37:00Z">
                  <w:rPr>
                    <w:rStyle w:val="Hyperlink"/>
                    <w:noProof/>
                  </w:rPr>
                </w:rPrChange>
              </w:rPr>
              <w:delText>6 Configurations and Permissions</w:delText>
            </w:r>
            <w:r w:rsidDel="003A3340">
              <w:rPr>
                <w:noProof/>
                <w:webHidden/>
              </w:rPr>
              <w:tab/>
              <w:delText>19</w:delText>
            </w:r>
          </w:del>
        </w:p>
        <w:p w14:paraId="724BFD6B" w14:textId="1D0F1815" w:rsidR="00A44CC8" w:rsidDel="003A3340" w:rsidRDefault="00A44CC8">
          <w:pPr>
            <w:pStyle w:val="TOC2"/>
            <w:tabs>
              <w:tab w:val="right" w:leader="dot" w:pos="9350"/>
            </w:tabs>
            <w:rPr>
              <w:del w:id="70" w:author="Frakes, Brent J" w:date="2020-07-27T20:37:00Z"/>
              <w:noProof/>
            </w:rPr>
          </w:pPr>
          <w:del w:id="71" w:author="Frakes, Brent J" w:date="2020-07-27T20:37:00Z">
            <w:r w:rsidRPr="003A3340" w:rsidDel="003A3340">
              <w:rPr>
                <w:rPrChange w:id="72" w:author="Frakes, Brent J" w:date="2020-07-27T20:37:00Z">
                  <w:rPr>
                    <w:rStyle w:val="Hyperlink"/>
                    <w:noProof/>
                  </w:rPr>
                </w:rPrChange>
              </w:rPr>
              <w:delText>6.1 SQL-Server Agent</w:delText>
            </w:r>
            <w:r w:rsidDel="003A3340">
              <w:rPr>
                <w:noProof/>
                <w:webHidden/>
              </w:rPr>
              <w:tab/>
              <w:delText>19</w:delText>
            </w:r>
          </w:del>
        </w:p>
        <w:p w14:paraId="6845F4EB" w14:textId="300ACD13" w:rsidR="00A44CC8" w:rsidDel="003A3340" w:rsidRDefault="00A44CC8">
          <w:pPr>
            <w:pStyle w:val="TOC1"/>
            <w:tabs>
              <w:tab w:val="right" w:leader="dot" w:pos="9350"/>
            </w:tabs>
            <w:rPr>
              <w:del w:id="73" w:author="Frakes, Brent J" w:date="2020-07-27T20:37:00Z"/>
              <w:noProof/>
            </w:rPr>
          </w:pPr>
          <w:del w:id="74" w:author="Frakes, Brent J" w:date="2020-07-27T20:37:00Z">
            <w:r w:rsidRPr="003A3340" w:rsidDel="003A3340">
              <w:rPr>
                <w:rPrChange w:id="75" w:author="Frakes, Brent J" w:date="2020-07-27T20:37:00Z">
                  <w:rPr>
                    <w:rStyle w:val="Hyperlink"/>
                    <w:noProof/>
                  </w:rPr>
                </w:rPrChange>
              </w:rPr>
              <w:delText>7 Appendix</w:delText>
            </w:r>
            <w:r w:rsidDel="003A3340">
              <w:rPr>
                <w:noProof/>
                <w:webHidden/>
              </w:rPr>
              <w:tab/>
              <w:delText>19</w:delText>
            </w:r>
          </w:del>
        </w:p>
        <w:p w14:paraId="5ED1CFBC" w14:textId="6174C90E" w:rsidR="00A44CC8" w:rsidDel="003A3340" w:rsidRDefault="00A44CC8">
          <w:pPr>
            <w:pStyle w:val="TOC2"/>
            <w:tabs>
              <w:tab w:val="right" w:leader="dot" w:pos="9350"/>
            </w:tabs>
            <w:rPr>
              <w:del w:id="76" w:author="Frakes, Brent J" w:date="2020-07-27T20:37:00Z"/>
              <w:noProof/>
            </w:rPr>
          </w:pPr>
          <w:del w:id="77" w:author="Frakes, Brent J" w:date="2020-07-27T20:37:00Z">
            <w:r w:rsidRPr="003A3340" w:rsidDel="003A3340">
              <w:rPr>
                <w:rPrChange w:id="78" w:author="Frakes, Brent J" w:date="2020-07-27T20:37:00Z">
                  <w:rPr>
                    <w:rStyle w:val="Hyperlink"/>
                    <w:noProof/>
                  </w:rPr>
                </w:rPrChange>
              </w:rPr>
              <w:delText>7.1 Example Query from Warehouse</w:delText>
            </w:r>
            <w:r w:rsidDel="003A3340">
              <w:rPr>
                <w:noProof/>
                <w:webHidden/>
              </w:rPr>
              <w:tab/>
              <w:delText>19</w:delText>
            </w:r>
          </w:del>
        </w:p>
        <w:p w14:paraId="4A9D9F44" w14:textId="05DC8EA8" w:rsidR="009B3B3B" w:rsidDel="00A44CC8" w:rsidRDefault="009B3B3B">
          <w:pPr>
            <w:pStyle w:val="TOC1"/>
            <w:tabs>
              <w:tab w:val="right" w:leader="dot" w:pos="9350"/>
            </w:tabs>
            <w:rPr>
              <w:del w:id="79" w:author="Frakes, Brent J" w:date="2020-07-27T06:59:00Z"/>
              <w:noProof/>
            </w:rPr>
          </w:pPr>
          <w:del w:id="80" w:author="Frakes, Brent J" w:date="2020-07-27T06:59:00Z">
            <w:r w:rsidRPr="00A44CC8" w:rsidDel="00A44CC8">
              <w:rPr>
                <w:rPrChange w:id="81" w:author="Frakes, Brent J" w:date="2020-07-27T06:59:00Z">
                  <w:rPr>
                    <w:rStyle w:val="Hyperlink"/>
                    <w:noProof/>
                  </w:rPr>
                </w:rPrChange>
              </w:rPr>
              <w:delText>1 Introduction</w:delText>
            </w:r>
            <w:r w:rsidDel="00A44CC8">
              <w:rPr>
                <w:noProof/>
                <w:webHidden/>
              </w:rPr>
              <w:tab/>
              <w:delText>3</w:delText>
            </w:r>
          </w:del>
        </w:p>
        <w:p w14:paraId="1BF3C59A" w14:textId="77569417" w:rsidR="009B3B3B" w:rsidDel="00A44CC8" w:rsidRDefault="009B3B3B">
          <w:pPr>
            <w:pStyle w:val="TOC1"/>
            <w:tabs>
              <w:tab w:val="right" w:leader="dot" w:pos="9350"/>
            </w:tabs>
            <w:rPr>
              <w:del w:id="82" w:author="Frakes, Brent J" w:date="2020-07-27T06:59:00Z"/>
              <w:noProof/>
            </w:rPr>
          </w:pPr>
          <w:del w:id="83" w:author="Frakes, Brent J" w:date="2020-07-27T06:59:00Z">
            <w:r w:rsidRPr="00A44CC8" w:rsidDel="00A44CC8">
              <w:rPr>
                <w:rPrChange w:id="84" w:author="Frakes, Brent J" w:date="2020-07-27T06:59:00Z">
                  <w:rPr>
                    <w:rStyle w:val="Hyperlink"/>
                    <w:noProof/>
                  </w:rPr>
                </w:rPrChange>
              </w:rPr>
              <w:delText>2 Accessing and Understanding the Warehouse</w:delText>
            </w:r>
            <w:r w:rsidDel="00A44CC8">
              <w:rPr>
                <w:noProof/>
                <w:webHidden/>
              </w:rPr>
              <w:tab/>
              <w:delText>3</w:delText>
            </w:r>
          </w:del>
        </w:p>
        <w:p w14:paraId="71F06CE0" w14:textId="5F21ED6E" w:rsidR="009B3B3B" w:rsidDel="00A44CC8" w:rsidRDefault="009B3B3B">
          <w:pPr>
            <w:pStyle w:val="TOC2"/>
            <w:tabs>
              <w:tab w:val="right" w:leader="dot" w:pos="9350"/>
            </w:tabs>
            <w:rPr>
              <w:del w:id="85" w:author="Frakes, Brent J" w:date="2020-07-27T06:59:00Z"/>
              <w:noProof/>
            </w:rPr>
          </w:pPr>
          <w:del w:id="86" w:author="Frakes, Brent J" w:date="2020-07-27T06:59:00Z">
            <w:r w:rsidRPr="00A44CC8" w:rsidDel="00A44CC8">
              <w:rPr>
                <w:rPrChange w:id="87" w:author="Frakes, Brent J" w:date="2020-07-27T06:59:00Z">
                  <w:rPr>
                    <w:rStyle w:val="Hyperlink"/>
                    <w:noProof/>
                  </w:rPr>
                </w:rPrChange>
              </w:rPr>
              <w:delText>2.1 Access</w:delText>
            </w:r>
            <w:r w:rsidDel="00A44CC8">
              <w:rPr>
                <w:noProof/>
                <w:webHidden/>
              </w:rPr>
              <w:tab/>
              <w:delText>3</w:delText>
            </w:r>
          </w:del>
        </w:p>
        <w:p w14:paraId="2F8DB59A" w14:textId="0C4FE73F" w:rsidR="009B3B3B" w:rsidDel="00A44CC8" w:rsidRDefault="009B3B3B">
          <w:pPr>
            <w:pStyle w:val="TOC2"/>
            <w:tabs>
              <w:tab w:val="right" w:leader="dot" w:pos="9350"/>
            </w:tabs>
            <w:rPr>
              <w:del w:id="88" w:author="Frakes, Brent J" w:date="2020-07-27T06:59:00Z"/>
              <w:noProof/>
            </w:rPr>
          </w:pPr>
          <w:del w:id="89" w:author="Frakes, Brent J" w:date="2020-07-27T06:59:00Z">
            <w:r w:rsidRPr="00A44CC8" w:rsidDel="00A44CC8">
              <w:rPr>
                <w:rPrChange w:id="90" w:author="Frakes, Brent J" w:date="2020-07-27T06:59:00Z">
                  <w:rPr>
                    <w:rStyle w:val="Hyperlink"/>
                    <w:noProof/>
                  </w:rPr>
                </w:rPrChange>
              </w:rPr>
              <w:delText>2.2 General Rules for Use</w:delText>
            </w:r>
            <w:r w:rsidDel="00A44CC8">
              <w:rPr>
                <w:noProof/>
                <w:webHidden/>
              </w:rPr>
              <w:tab/>
              <w:delText>3</w:delText>
            </w:r>
          </w:del>
        </w:p>
        <w:p w14:paraId="6A7CA1E5" w14:textId="1B4DA550" w:rsidR="009B3B3B" w:rsidDel="00A44CC8" w:rsidRDefault="009B3B3B">
          <w:pPr>
            <w:pStyle w:val="TOC2"/>
            <w:tabs>
              <w:tab w:val="right" w:leader="dot" w:pos="9350"/>
            </w:tabs>
            <w:rPr>
              <w:del w:id="91" w:author="Frakes, Brent J" w:date="2020-07-27T06:59:00Z"/>
              <w:noProof/>
            </w:rPr>
          </w:pPr>
          <w:del w:id="92" w:author="Frakes, Brent J" w:date="2020-07-27T06:59:00Z">
            <w:r w:rsidRPr="00A44CC8" w:rsidDel="00A44CC8">
              <w:rPr>
                <w:rPrChange w:id="93" w:author="Frakes, Brent J" w:date="2020-07-27T06:59:00Z">
                  <w:rPr>
                    <w:rStyle w:val="Hyperlink"/>
                    <w:noProof/>
                  </w:rPr>
                </w:rPrChange>
              </w:rPr>
              <w:delText>2.3 Warehouse Theories, Practices and Patterns</w:delText>
            </w:r>
            <w:r w:rsidDel="00A44CC8">
              <w:rPr>
                <w:noProof/>
                <w:webHidden/>
              </w:rPr>
              <w:tab/>
              <w:delText>5</w:delText>
            </w:r>
          </w:del>
        </w:p>
        <w:p w14:paraId="4A5BBCEF" w14:textId="4F3D2A50" w:rsidR="009B3B3B" w:rsidDel="00A44CC8" w:rsidRDefault="009B3B3B">
          <w:pPr>
            <w:pStyle w:val="TOC2"/>
            <w:tabs>
              <w:tab w:val="right" w:leader="dot" w:pos="9350"/>
            </w:tabs>
            <w:rPr>
              <w:del w:id="94" w:author="Frakes, Brent J" w:date="2020-07-27T06:59:00Z"/>
              <w:noProof/>
            </w:rPr>
          </w:pPr>
          <w:del w:id="95" w:author="Frakes, Brent J" w:date="2020-07-27T06:59:00Z">
            <w:r w:rsidRPr="00A44CC8" w:rsidDel="00A44CC8">
              <w:rPr>
                <w:rPrChange w:id="96" w:author="Frakes, Brent J" w:date="2020-07-27T06:59:00Z">
                  <w:rPr>
                    <w:rStyle w:val="Hyperlink"/>
                    <w:rFonts w:ascii="Calibri" w:hAnsi="Calibri" w:cs="Calibri"/>
                    <w:noProof/>
                  </w:rPr>
                </w:rPrChange>
              </w:rPr>
              <w:delText>2.4 When Dimensions and Facts Are Built</w:delText>
            </w:r>
            <w:r w:rsidDel="00A44CC8">
              <w:rPr>
                <w:noProof/>
                <w:webHidden/>
              </w:rPr>
              <w:tab/>
              <w:delText>6</w:delText>
            </w:r>
          </w:del>
        </w:p>
        <w:p w14:paraId="3C6C087F" w14:textId="1E45852E" w:rsidR="009B3B3B" w:rsidDel="00A44CC8" w:rsidRDefault="009B3B3B">
          <w:pPr>
            <w:pStyle w:val="TOC2"/>
            <w:tabs>
              <w:tab w:val="right" w:leader="dot" w:pos="9350"/>
            </w:tabs>
            <w:rPr>
              <w:del w:id="97" w:author="Frakes, Brent J" w:date="2020-07-27T06:59:00Z"/>
              <w:noProof/>
            </w:rPr>
          </w:pPr>
          <w:del w:id="98" w:author="Frakes, Brent J" w:date="2020-07-27T06:59:00Z">
            <w:r w:rsidRPr="00A44CC8" w:rsidDel="00A44CC8">
              <w:rPr>
                <w:rPrChange w:id="99" w:author="Frakes, Brent J" w:date="2020-07-27T06:59:00Z">
                  <w:rPr>
                    <w:rStyle w:val="Hyperlink"/>
                    <w:rFonts w:ascii="Calibri" w:hAnsi="Calibri" w:cs="Calibri"/>
                    <w:noProof/>
                  </w:rPr>
                </w:rPrChange>
              </w:rPr>
              <w:delText>2.5 Warehouse Patterns</w:delText>
            </w:r>
            <w:r w:rsidDel="00A44CC8">
              <w:rPr>
                <w:noProof/>
                <w:webHidden/>
              </w:rPr>
              <w:tab/>
              <w:delText>6</w:delText>
            </w:r>
          </w:del>
        </w:p>
        <w:p w14:paraId="178ECAA7" w14:textId="0FFDCFF7" w:rsidR="009B3B3B" w:rsidDel="00A44CC8" w:rsidRDefault="009B3B3B">
          <w:pPr>
            <w:pStyle w:val="TOC2"/>
            <w:tabs>
              <w:tab w:val="right" w:leader="dot" w:pos="9350"/>
            </w:tabs>
            <w:rPr>
              <w:del w:id="100" w:author="Frakes, Brent J" w:date="2020-07-27T06:59:00Z"/>
              <w:noProof/>
            </w:rPr>
          </w:pPr>
          <w:del w:id="101" w:author="Frakes, Brent J" w:date="2020-07-27T06:59:00Z">
            <w:r w:rsidRPr="00A44CC8" w:rsidDel="00A44CC8">
              <w:rPr>
                <w:rPrChange w:id="102" w:author="Frakes, Brent J" w:date="2020-07-27T06:59:00Z">
                  <w:rPr>
                    <w:rStyle w:val="Hyperlink"/>
                    <w:noProof/>
                  </w:rPr>
                </w:rPrChange>
              </w:rPr>
              <w:delText>2.6 Warehouse Metadata</w:delText>
            </w:r>
            <w:r w:rsidDel="00A44CC8">
              <w:rPr>
                <w:noProof/>
                <w:webHidden/>
              </w:rPr>
              <w:tab/>
              <w:delText>8</w:delText>
            </w:r>
          </w:del>
        </w:p>
        <w:p w14:paraId="5C012C54" w14:textId="422B11FF" w:rsidR="009B3B3B" w:rsidDel="00A44CC8" w:rsidRDefault="009B3B3B">
          <w:pPr>
            <w:pStyle w:val="TOC2"/>
            <w:tabs>
              <w:tab w:val="right" w:leader="dot" w:pos="9350"/>
            </w:tabs>
            <w:rPr>
              <w:del w:id="103" w:author="Frakes, Brent J" w:date="2020-07-27T06:59:00Z"/>
              <w:noProof/>
            </w:rPr>
          </w:pPr>
          <w:del w:id="104" w:author="Frakes, Brent J" w:date="2020-07-27T06:59:00Z">
            <w:r w:rsidRPr="00A44CC8" w:rsidDel="00A44CC8">
              <w:rPr>
                <w:rPrChange w:id="105" w:author="Frakes, Brent J" w:date="2020-07-27T06:59:00Z">
                  <w:rPr>
                    <w:rStyle w:val="Hyperlink"/>
                    <w:noProof/>
                  </w:rPr>
                </w:rPrChange>
              </w:rPr>
              <w:delText>2.7 How to Query the Warehouse</w:delText>
            </w:r>
            <w:r w:rsidDel="00A44CC8">
              <w:rPr>
                <w:noProof/>
                <w:webHidden/>
              </w:rPr>
              <w:tab/>
              <w:delText>10</w:delText>
            </w:r>
          </w:del>
        </w:p>
        <w:p w14:paraId="340E6D2E" w14:textId="70B0B1AF" w:rsidR="009B3B3B" w:rsidDel="00A44CC8" w:rsidRDefault="009B3B3B">
          <w:pPr>
            <w:pStyle w:val="TOC2"/>
            <w:tabs>
              <w:tab w:val="right" w:leader="dot" w:pos="9350"/>
            </w:tabs>
            <w:rPr>
              <w:del w:id="106" w:author="Frakes, Brent J" w:date="2020-07-27T06:59:00Z"/>
              <w:noProof/>
            </w:rPr>
          </w:pPr>
          <w:del w:id="107" w:author="Frakes, Brent J" w:date="2020-07-27T06:59:00Z">
            <w:r w:rsidRPr="00A44CC8" w:rsidDel="00A44CC8">
              <w:rPr>
                <w:rPrChange w:id="108" w:author="Frakes, Brent J" w:date="2020-07-27T06:59:00Z">
                  <w:rPr>
                    <w:rStyle w:val="Hyperlink"/>
                    <w:noProof/>
                  </w:rPr>
                </w:rPrChange>
              </w:rPr>
              <w:delText>2.7.1 Using Tables and Views</w:delText>
            </w:r>
            <w:r w:rsidDel="00A44CC8">
              <w:rPr>
                <w:noProof/>
                <w:webHidden/>
              </w:rPr>
              <w:tab/>
              <w:delText>10</w:delText>
            </w:r>
          </w:del>
        </w:p>
        <w:p w14:paraId="287F4F4F" w14:textId="32B444CC" w:rsidR="009B3B3B" w:rsidDel="00A44CC8" w:rsidRDefault="009B3B3B">
          <w:pPr>
            <w:pStyle w:val="TOC2"/>
            <w:tabs>
              <w:tab w:val="right" w:leader="dot" w:pos="9350"/>
            </w:tabs>
            <w:rPr>
              <w:del w:id="109" w:author="Frakes, Brent J" w:date="2020-07-27T06:59:00Z"/>
              <w:noProof/>
            </w:rPr>
          </w:pPr>
          <w:del w:id="110" w:author="Frakes, Brent J" w:date="2020-07-27T06:59:00Z">
            <w:r w:rsidRPr="00A44CC8" w:rsidDel="00A44CC8">
              <w:rPr>
                <w:rPrChange w:id="111" w:author="Frakes, Brent J" w:date="2020-07-27T06:59:00Z">
                  <w:rPr>
                    <w:rStyle w:val="Hyperlink"/>
                    <w:noProof/>
                  </w:rPr>
                </w:rPrChange>
              </w:rPr>
              <w:delText>2.7.2 Using OLAP Cubes</w:delText>
            </w:r>
            <w:r w:rsidDel="00A44CC8">
              <w:rPr>
                <w:noProof/>
                <w:webHidden/>
              </w:rPr>
              <w:tab/>
              <w:delText>11</w:delText>
            </w:r>
          </w:del>
        </w:p>
        <w:p w14:paraId="37125C1F" w14:textId="6A10A34C" w:rsidR="009B3B3B" w:rsidDel="00A44CC8" w:rsidRDefault="009B3B3B">
          <w:pPr>
            <w:pStyle w:val="TOC1"/>
            <w:tabs>
              <w:tab w:val="right" w:leader="dot" w:pos="9350"/>
            </w:tabs>
            <w:rPr>
              <w:del w:id="112" w:author="Frakes, Brent J" w:date="2020-07-27T06:59:00Z"/>
              <w:noProof/>
            </w:rPr>
          </w:pPr>
          <w:del w:id="113" w:author="Frakes, Brent J" w:date="2020-07-27T06:59:00Z">
            <w:r w:rsidRPr="00A44CC8" w:rsidDel="00A44CC8">
              <w:rPr>
                <w:rPrChange w:id="114" w:author="Frakes, Brent J" w:date="2020-07-27T06:59:00Z">
                  <w:rPr>
                    <w:rStyle w:val="Hyperlink"/>
                    <w:noProof/>
                  </w:rPr>
                </w:rPrChange>
              </w:rPr>
              <w:delText>3 Adding New Data to the Warehouse</w:delText>
            </w:r>
            <w:r w:rsidDel="00A44CC8">
              <w:rPr>
                <w:noProof/>
                <w:webHidden/>
              </w:rPr>
              <w:tab/>
              <w:delText>14</w:delText>
            </w:r>
          </w:del>
        </w:p>
        <w:p w14:paraId="5664E39B" w14:textId="1694A6B0" w:rsidR="009B3B3B" w:rsidDel="00A44CC8" w:rsidRDefault="009B3B3B">
          <w:pPr>
            <w:pStyle w:val="TOC2"/>
            <w:tabs>
              <w:tab w:val="right" w:leader="dot" w:pos="9350"/>
            </w:tabs>
            <w:rPr>
              <w:del w:id="115" w:author="Frakes, Brent J" w:date="2020-07-27T06:59:00Z"/>
              <w:noProof/>
            </w:rPr>
          </w:pPr>
          <w:del w:id="116" w:author="Frakes, Brent J" w:date="2020-07-27T06:59:00Z">
            <w:r w:rsidRPr="00A44CC8" w:rsidDel="00A44CC8">
              <w:rPr>
                <w:rPrChange w:id="117" w:author="Frakes, Brent J" w:date="2020-07-27T06:59:00Z">
                  <w:rPr>
                    <w:rStyle w:val="Hyperlink"/>
                    <w:noProof/>
                  </w:rPr>
                </w:rPrChange>
              </w:rPr>
              <w:delText>3.1 All Tables</w:delText>
            </w:r>
            <w:r w:rsidDel="00A44CC8">
              <w:rPr>
                <w:noProof/>
                <w:webHidden/>
              </w:rPr>
              <w:tab/>
              <w:delText>15</w:delText>
            </w:r>
          </w:del>
        </w:p>
        <w:p w14:paraId="777CA30C" w14:textId="2C22CE13" w:rsidR="009B3B3B" w:rsidDel="00A44CC8" w:rsidRDefault="009B3B3B">
          <w:pPr>
            <w:pStyle w:val="TOC2"/>
            <w:tabs>
              <w:tab w:val="right" w:leader="dot" w:pos="9350"/>
            </w:tabs>
            <w:rPr>
              <w:del w:id="118" w:author="Frakes, Brent J" w:date="2020-07-27T06:59:00Z"/>
              <w:noProof/>
            </w:rPr>
          </w:pPr>
          <w:del w:id="119" w:author="Frakes, Brent J" w:date="2020-07-27T06:59:00Z">
            <w:r w:rsidRPr="00A44CC8" w:rsidDel="00A44CC8">
              <w:rPr>
                <w:rPrChange w:id="120" w:author="Frakes, Brent J" w:date="2020-07-27T06:59:00Z">
                  <w:rPr>
                    <w:rStyle w:val="Hyperlink"/>
                    <w:noProof/>
                  </w:rPr>
                </w:rPrChange>
              </w:rPr>
              <w:delText>3.2 Dimensions</w:delText>
            </w:r>
            <w:r w:rsidDel="00A44CC8">
              <w:rPr>
                <w:noProof/>
                <w:webHidden/>
              </w:rPr>
              <w:tab/>
              <w:delText>16</w:delText>
            </w:r>
          </w:del>
        </w:p>
        <w:p w14:paraId="0387F93A" w14:textId="343949AA" w:rsidR="009B3B3B" w:rsidDel="00A44CC8" w:rsidRDefault="009B3B3B">
          <w:pPr>
            <w:pStyle w:val="TOC2"/>
            <w:tabs>
              <w:tab w:val="right" w:leader="dot" w:pos="9350"/>
            </w:tabs>
            <w:rPr>
              <w:del w:id="121" w:author="Frakes, Brent J" w:date="2020-07-27T06:59:00Z"/>
              <w:noProof/>
            </w:rPr>
          </w:pPr>
          <w:del w:id="122" w:author="Frakes, Brent J" w:date="2020-07-27T06:59:00Z">
            <w:r w:rsidRPr="00A44CC8" w:rsidDel="00A44CC8">
              <w:rPr>
                <w:rPrChange w:id="123" w:author="Frakes, Brent J" w:date="2020-07-27T06:59:00Z">
                  <w:rPr>
                    <w:rStyle w:val="Hyperlink"/>
                    <w:noProof/>
                  </w:rPr>
                </w:rPrChange>
              </w:rPr>
              <w:delText>3.3 Facts</w:delText>
            </w:r>
            <w:r w:rsidDel="00A44CC8">
              <w:rPr>
                <w:noProof/>
                <w:webHidden/>
              </w:rPr>
              <w:tab/>
              <w:delText>16</w:delText>
            </w:r>
          </w:del>
        </w:p>
        <w:p w14:paraId="1270CEE9" w14:textId="4925612A" w:rsidR="009B3B3B" w:rsidDel="00A44CC8" w:rsidRDefault="009B3B3B">
          <w:pPr>
            <w:pStyle w:val="TOC1"/>
            <w:tabs>
              <w:tab w:val="right" w:leader="dot" w:pos="9350"/>
            </w:tabs>
            <w:rPr>
              <w:del w:id="124" w:author="Frakes, Brent J" w:date="2020-07-27T06:59:00Z"/>
              <w:noProof/>
            </w:rPr>
          </w:pPr>
          <w:del w:id="125" w:author="Frakes, Brent J" w:date="2020-07-27T06:59:00Z">
            <w:r w:rsidRPr="00A44CC8" w:rsidDel="00A44CC8">
              <w:rPr>
                <w:rPrChange w:id="126" w:author="Frakes, Brent J" w:date="2020-07-27T06:59:00Z">
                  <w:rPr>
                    <w:rStyle w:val="Hyperlink"/>
                    <w:noProof/>
                  </w:rPr>
                </w:rPrChange>
              </w:rPr>
              <w:delText>4 Data Workflows</w:delText>
            </w:r>
            <w:r w:rsidDel="00A44CC8">
              <w:rPr>
                <w:noProof/>
                <w:webHidden/>
              </w:rPr>
              <w:tab/>
              <w:delText>16</w:delText>
            </w:r>
          </w:del>
        </w:p>
        <w:p w14:paraId="0CBE73E6" w14:textId="3263C42E" w:rsidR="009B3B3B" w:rsidDel="00A44CC8" w:rsidRDefault="009B3B3B">
          <w:pPr>
            <w:pStyle w:val="TOC2"/>
            <w:tabs>
              <w:tab w:val="right" w:leader="dot" w:pos="9350"/>
            </w:tabs>
            <w:rPr>
              <w:del w:id="127" w:author="Frakes, Brent J" w:date="2020-07-27T06:59:00Z"/>
              <w:noProof/>
            </w:rPr>
          </w:pPr>
          <w:del w:id="128" w:author="Frakes, Brent J" w:date="2020-07-27T06:59:00Z">
            <w:r w:rsidRPr="00A44CC8" w:rsidDel="00A44CC8">
              <w:rPr>
                <w:rPrChange w:id="129" w:author="Frakes, Brent J" w:date="2020-07-27T06:59:00Z">
                  <w:rPr>
                    <w:rStyle w:val="Hyperlink"/>
                    <w:noProof/>
                  </w:rPr>
                </w:rPrChange>
              </w:rPr>
              <w:delText>4.1 ETL Process to Load Dimensions and Facts</w:delText>
            </w:r>
            <w:r w:rsidDel="00A44CC8">
              <w:rPr>
                <w:noProof/>
                <w:webHidden/>
              </w:rPr>
              <w:tab/>
              <w:delText>16</w:delText>
            </w:r>
          </w:del>
        </w:p>
        <w:p w14:paraId="0170FB53" w14:textId="65037E78" w:rsidR="009B3B3B" w:rsidDel="00A44CC8" w:rsidRDefault="009B3B3B">
          <w:pPr>
            <w:pStyle w:val="TOC2"/>
            <w:tabs>
              <w:tab w:val="right" w:leader="dot" w:pos="9350"/>
            </w:tabs>
            <w:rPr>
              <w:del w:id="130" w:author="Frakes, Brent J" w:date="2020-07-27T06:59:00Z"/>
              <w:noProof/>
            </w:rPr>
          </w:pPr>
          <w:del w:id="131" w:author="Frakes, Brent J" w:date="2020-07-27T06:59:00Z">
            <w:r w:rsidRPr="00A44CC8" w:rsidDel="00A44CC8">
              <w:rPr>
                <w:rPrChange w:id="132" w:author="Frakes, Brent J" w:date="2020-07-27T06:59:00Z">
                  <w:rPr>
                    <w:rStyle w:val="Hyperlink"/>
                    <w:noProof/>
                  </w:rPr>
                </w:rPrChange>
              </w:rPr>
              <w:delText>4.1.1 Dimensions</w:delText>
            </w:r>
            <w:r w:rsidDel="00A44CC8">
              <w:rPr>
                <w:noProof/>
                <w:webHidden/>
              </w:rPr>
              <w:tab/>
              <w:delText>16</w:delText>
            </w:r>
          </w:del>
        </w:p>
        <w:p w14:paraId="66665E8A" w14:textId="0A346E4F" w:rsidR="009B3B3B" w:rsidDel="00A44CC8" w:rsidRDefault="009B3B3B">
          <w:pPr>
            <w:pStyle w:val="TOC2"/>
            <w:tabs>
              <w:tab w:val="right" w:leader="dot" w:pos="9350"/>
            </w:tabs>
            <w:rPr>
              <w:del w:id="133" w:author="Frakes, Brent J" w:date="2020-07-27T06:59:00Z"/>
              <w:noProof/>
            </w:rPr>
          </w:pPr>
          <w:del w:id="134" w:author="Frakes, Brent J" w:date="2020-07-27T06:59:00Z">
            <w:r w:rsidRPr="00A44CC8" w:rsidDel="00A44CC8">
              <w:rPr>
                <w:rPrChange w:id="135" w:author="Frakes, Brent J" w:date="2020-07-27T06:59:00Z">
                  <w:rPr>
                    <w:rStyle w:val="Hyperlink"/>
                    <w:noProof/>
                  </w:rPr>
                </w:rPrChange>
              </w:rPr>
              <w:delText>4.1.2 Facts</w:delText>
            </w:r>
            <w:r w:rsidDel="00A44CC8">
              <w:rPr>
                <w:noProof/>
                <w:webHidden/>
              </w:rPr>
              <w:tab/>
              <w:delText>17</w:delText>
            </w:r>
          </w:del>
        </w:p>
        <w:p w14:paraId="0045C79A" w14:textId="4825A4DB" w:rsidR="009B3B3B" w:rsidDel="00A44CC8" w:rsidRDefault="009B3B3B">
          <w:pPr>
            <w:pStyle w:val="TOC2"/>
            <w:tabs>
              <w:tab w:val="right" w:leader="dot" w:pos="9350"/>
            </w:tabs>
            <w:rPr>
              <w:del w:id="136" w:author="Frakes, Brent J" w:date="2020-07-27T06:59:00Z"/>
              <w:noProof/>
            </w:rPr>
          </w:pPr>
          <w:del w:id="137" w:author="Frakes, Brent J" w:date="2020-07-27T06:59:00Z">
            <w:r w:rsidRPr="00A44CC8" w:rsidDel="00A44CC8">
              <w:rPr>
                <w:rPrChange w:id="138" w:author="Frakes, Brent J" w:date="2020-07-27T06:59:00Z">
                  <w:rPr>
                    <w:rStyle w:val="Hyperlink"/>
                    <w:noProof/>
                  </w:rPr>
                </w:rPrChange>
              </w:rPr>
              <w:delText>4.2 Choreographing the Loading of Core and Program-Specific Tables</w:delText>
            </w:r>
            <w:r w:rsidDel="00A44CC8">
              <w:rPr>
                <w:noProof/>
                <w:webHidden/>
              </w:rPr>
              <w:tab/>
              <w:delText>17</w:delText>
            </w:r>
          </w:del>
        </w:p>
        <w:p w14:paraId="10071A5E" w14:textId="44080CFD" w:rsidR="009B3B3B" w:rsidDel="00A44CC8" w:rsidRDefault="009B3B3B">
          <w:pPr>
            <w:pStyle w:val="TOC1"/>
            <w:tabs>
              <w:tab w:val="right" w:leader="dot" w:pos="9350"/>
            </w:tabs>
            <w:rPr>
              <w:del w:id="139" w:author="Frakes, Brent J" w:date="2020-07-27T06:59:00Z"/>
              <w:noProof/>
            </w:rPr>
          </w:pPr>
          <w:del w:id="140" w:author="Frakes, Brent J" w:date="2020-07-27T06:59:00Z">
            <w:r w:rsidRPr="00A44CC8" w:rsidDel="00A44CC8">
              <w:rPr>
                <w:rPrChange w:id="141" w:author="Frakes, Brent J" w:date="2020-07-27T06:59:00Z">
                  <w:rPr>
                    <w:rStyle w:val="Hyperlink"/>
                    <w:noProof/>
                  </w:rPr>
                </w:rPrChange>
              </w:rPr>
              <w:delText>5 Change Management</w:delText>
            </w:r>
            <w:r w:rsidDel="00A44CC8">
              <w:rPr>
                <w:noProof/>
                <w:webHidden/>
              </w:rPr>
              <w:tab/>
              <w:delText>18</w:delText>
            </w:r>
          </w:del>
        </w:p>
        <w:p w14:paraId="7B8B3D32" w14:textId="1CBF4BBB" w:rsidR="009B3B3B" w:rsidDel="00A44CC8" w:rsidRDefault="009B3B3B">
          <w:pPr>
            <w:pStyle w:val="TOC1"/>
            <w:tabs>
              <w:tab w:val="right" w:leader="dot" w:pos="9350"/>
            </w:tabs>
            <w:rPr>
              <w:del w:id="142" w:author="Frakes, Brent J" w:date="2020-07-27T06:59:00Z"/>
              <w:noProof/>
            </w:rPr>
          </w:pPr>
          <w:del w:id="143" w:author="Frakes, Brent J" w:date="2020-07-27T06:59:00Z">
            <w:r w:rsidRPr="00A44CC8" w:rsidDel="00A44CC8">
              <w:rPr>
                <w:rPrChange w:id="144" w:author="Frakes, Brent J" w:date="2020-07-27T06:59:00Z">
                  <w:rPr>
                    <w:rStyle w:val="Hyperlink"/>
                    <w:noProof/>
                  </w:rPr>
                </w:rPrChange>
              </w:rPr>
              <w:delText>6 Configurations and Permissions</w:delText>
            </w:r>
            <w:r w:rsidDel="00A44CC8">
              <w:rPr>
                <w:noProof/>
                <w:webHidden/>
              </w:rPr>
              <w:tab/>
              <w:delText>19</w:delText>
            </w:r>
          </w:del>
        </w:p>
        <w:p w14:paraId="27B7A673" w14:textId="7446FD71" w:rsidR="009B3B3B" w:rsidDel="00A44CC8" w:rsidRDefault="009B3B3B">
          <w:pPr>
            <w:pStyle w:val="TOC2"/>
            <w:tabs>
              <w:tab w:val="right" w:leader="dot" w:pos="9350"/>
            </w:tabs>
            <w:rPr>
              <w:del w:id="145" w:author="Frakes, Brent J" w:date="2020-07-27T06:59:00Z"/>
              <w:noProof/>
            </w:rPr>
          </w:pPr>
          <w:del w:id="146" w:author="Frakes, Brent J" w:date="2020-07-27T06:59:00Z">
            <w:r w:rsidRPr="00A44CC8" w:rsidDel="00A44CC8">
              <w:rPr>
                <w:rPrChange w:id="147" w:author="Frakes, Brent J" w:date="2020-07-27T06:59:00Z">
                  <w:rPr>
                    <w:rStyle w:val="Hyperlink"/>
                    <w:noProof/>
                  </w:rPr>
                </w:rPrChange>
              </w:rPr>
              <w:delText>6.1 SQL-Server Agent</w:delText>
            </w:r>
            <w:r w:rsidDel="00A44CC8">
              <w:rPr>
                <w:noProof/>
                <w:webHidden/>
              </w:rPr>
              <w:tab/>
              <w:delText>19</w:delText>
            </w:r>
          </w:del>
        </w:p>
        <w:p w14:paraId="4B795C6C" w14:textId="73F821BC" w:rsidR="009B3B3B" w:rsidDel="00A44CC8" w:rsidRDefault="009B3B3B">
          <w:pPr>
            <w:pStyle w:val="TOC1"/>
            <w:tabs>
              <w:tab w:val="right" w:leader="dot" w:pos="9350"/>
            </w:tabs>
            <w:rPr>
              <w:del w:id="148" w:author="Frakes, Brent J" w:date="2020-07-27T06:59:00Z"/>
              <w:noProof/>
            </w:rPr>
          </w:pPr>
          <w:del w:id="149" w:author="Frakes, Brent J" w:date="2020-07-27T06:59:00Z">
            <w:r w:rsidRPr="00A44CC8" w:rsidDel="00A44CC8">
              <w:rPr>
                <w:rPrChange w:id="150" w:author="Frakes, Brent J" w:date="2020-07-27T06:59:00Z">
                  <w:rPr>
                    <w:rStyle w:val="Hyperlink"/>
                    <w:noProof/>
                  </w:rPr>
                </w:rPrChange>
              </w:rPr>
              <w:delText>7 Appendix</w:delText>
            </w:r>
            <w:r w:rsidDel="00A44CC8">
              <w:rPr>
                <w:noProof/>
                <w:webHidden/>
              </w:rPr>
              <w:tab/>
              <w:delText>19</w:delText>
            </w:r>
          </w:del>
        </w:p>
        <w:p w14:paraId="09DB827D" w14:textId="7652CDF0" w:rsidR="009B3B3B" w:rsidDel="00A44CC8" w:rsidRDefault="009B3B3B">
          <w:pPr>
            <w:pStyle w:val="TOC2"/>
            <w:tabs>
              <w:tab w:val="right" w:leader="dot" w:pos="9350"/>
            </w:tabs>
            <w:rPr>
              <w:del w:id="151" w:author="Frakes, Brent J" w:date="2020-07-27T06:59:00Z"/>
              <w:noProof/>
            </w:rPr>
          </w:pPr>
          <w:del w:id="152" w:author="Frakes, Brent J" w:date="2020-07-27T06:59:00Z">
            <w:r w:rsidRPr="00A44CC8" w:rsidDel="00A44CC8">
              <w:rPr>
                <w:rPrChange w:id="153" w:author="Frakes, Brent J" w:date="2020-07-27T06:59:00Z">
                  <w:rPr>
                    <w:rStyle w:val="Hyperlink"/>
                    <w:noProof/>
                  </w:rPr>
                </w:rPrChange>
              </w:rPr>
              <w:delText>7.1 Example Query from Warehouse</w:delText>
            </w:r>
            <w:r w:rsidDel="00A44CC8">
              <w:rPr>
                <w:noProof/>
                <w:webHidden/>
              </w:rPr>
              <w:tab/>
              <w:delText>19</w:delText>
            </w:r>
          </w:del>
        </w:p>
        <w:p w14:paraId="059AB857" w14:textId="4546DD1E" w:rsidR="00C64D09" w:rsidDel="009B3B3B" w:rsidRDefault="00C64D09">
          <w:pPr>
            <w:pStyle w:val="TOC1"/>
            <w:tabs>
              <w:tab w:val="right" w:leader="dot" w:pos="9350"/>
            </w:tabs>
            <w:rPr>
              <w:del w:id="154" w:author="Frakes, Brent J" w:date="2020-07-24T23:59:00Z"/>
              <w:noProof/>
            </w:rPr>
          </w:pPr>
          <w:del w:id="155" w:author="Frakes, Brent J" w:date="2020-07-24T23:59:00Z">
            <w:r w:rsidRPr="009B3B3B" w:rsidDel="009B3B3B">
              <w:rPr>
                <w:rStyle w:val="Hyperlink"/>
                <w:noProof/>
              </w:rPr>
              <w:delText>1 Introduction</w:delText>
            </w:r>
            <w:r w:rsidDel="009B3B3B">
              <w:rPr>
                <w:noProof/>
                <w:webHidden/>
              </w:rPr>
              <w:tab/>
              <w:delText>3</w:delText>
            </w:r>
          </w:del>
        </w:p>
        <w:p w14:paraId="1B9E9FCC" w14:textId="540B1995" w:rsidR="00C64D09" w:rsidDel="009B3B3B" w:rsidRDefault="00C64D09">
          <w:pPr>
            <w:pStyle w:val="TOC1"/>
            <w:tabs>
              <w:tab w:val="right" w:leader="dot" w:pos="9350"/>
            </w:tabs>
            <w:rPr>
              <w:del w:id="156" w:author="Frakes, Brent J" w:date="2020-07-24T23:59:00Z"/>
              <w:noProof/>
            </w:rPr>
          </w:pPr>
          <w:del w:id="157" w:author="Frakes, Brent J" w:date="2020-07-24T23:59:00Z">
            <w:r w:rsidRPr="009B3B3B" w:rsidDel="009B3B3B">
              <w:rPr>
                <w:rStyle w:val="Hyperlink"/>
                <w:noProof/>
              </w:rPr>
              <w:delText>2 Accessing and Understanding the Warehouse</w:delText>
            </w:r>
            <w:r w:rsidDel="009B3B3B">
              <w:rPr>
                <w:noProof/>
                <w:webHidden/>
              </w:rPr>
              <w:tab/>
              <w:delText>3</w:delText>
            </w:r>
          </w:del>
        </w:p>
        <w:p w14:paraId="2F6525CF" w14:textId="363CB720" w:rsidR="00C64D09" w:rsidDel="009B3B3B" w:rsidRDefault="00C64D09">
          <w:pPr>
            <w:pStyle w:val="TOC2"/>
            <w:tabs>
              <w:tab w:val="right" w:leader="dot" w:pos="9350"/>
            </w:tabs>
            <w:rPr>
              <w:del w:id="158" w:author="Frakes, Brent J" w:date="2020-07-24T23:59:00Z"/>
              <w:noProof/>
            </w:rPr>
          </w:pPr>
          <w:del w:id="159" w:author="Frakes, Brent J" w:date="2020-07-24T23:59:00Z">
            <w:r w:rsidRPr="009B3B3B" w:rsidDel="009B3B3B">
              <w:rPr>
                <w:rStyle w:val="Hyperlink"/>
                <w:noProof/>
              </w:rPr>
              <w:delText>2.1 Access</w:delText>
            </w:r>
            <w:r w:rsidDel="009B3B3B">
              <w:rPr>
                <w:noProof/>
                <w:webHidden/>
              </w:rPr>
              <w:tab/>
              <w:delText>3</w:delText>
            </w:r>
          </w:del>
        </w:p>
        <w:p w14:paraId="566841BA" w14:textId="1D1D5C4D" w:rsidR="00C64D09" w:rsidDel="009B3B3B" w:rsidRDefault="00C64D09">
          <w:pPr>
            <w:pStyle w:val="TOC2"/>
            <w:tabs>
              <w:tab w:val="right" w:leader="dot" w:pos="9350"/>
            </w:tabs>
            <w:rPr>
              <w:del w:id="160" w:author="Frakes, Brent J" w:date="2020-07-24T23:59:00Z"/>
              <w:noProof/>
            </w:rPr>
          </w:pPr>
          <w:del w:id="161" w:author="Frakes, Brent J" w:date="2020-07-24T23:59:00Z">
            <w:r w:rsidRPr="009B3B3B" w:rsidDel="009B3B3B">
              <w:rPr>
                <w:rStyle w:val="Hyperlink"/>
                <w:noProof/>
              </w:rPr>
              <w:delText>2.2 General Rules for Use</w:delText>
            </w:r>
            <w:r w:rsidDel="009B3B3B">
              <w:rPr>
                <w:noProof/>
                <w:webHidden/>
              </w:rPr>
              <w:tab/>
              <w:delText>3</w:delText>
            </w:r>
          </w:del>
        </w:p>
        <w:p w14:paraId="78AE5A01" w14:textId="0CA45BFB" w:rsidR="00C64D09" w:rsidDel="009B3B3B" w:rsidRDefault="00C64D09">
          <w:pPr>
            <w:pStyle w:val="TOC2"/>
            <w:tabs>
              <w:tab w:val="right" w:leader="dot" w:pos="9350"/>
            </w:tabs>
            <w:rPr>
              <w:del w:id="162" w:author="Frakes, Brent J" w:date="2020-07-24T23:59:00Z"/>
              <w:noProof/>
            </w:rPr>
          </w:pPr>
          <w:del w:id="163" w:author="Frakes, Brent J" w:date="2020-07-24T23:59:00Z">
            <w:r w:rsidRPr="009B3B3B" w:rsidDel="009B3B3B">
              <w:rPr>
                <w:rStyle w:val="Hyperlink"/>
                <w:noProof/>
              </w:rPr>
              <w:delText>2.3 Warehouse Theories, Practices and Patterns</w:delText>
            </w:r>
            <w:r w:rsidDel="009B3B3B">
              <w:rPr>
                <w:noProof/>
                <w:webHidden/>
              </w:rPr>
              <w:tab/>
              <w:delText>5</w:delText>
            </w:r>
          </w:del>
        </w:p>
        <w:p w14:paraId="53BFC59C" w14:textId="1EC98EC8" w:rsidR="00C64D09" w:rsidDel="009B3B3B" w:rsidRDefault="00C64D09">
          <w:pPr>
            <w:pStyle w:val="TOC2"/>
            <w:tabs>
              <w:tab w:val="right" w:leader="dot" w:pos="9350"/>
            </w:tabs>
            <w:rPr>
              <w:del w:id="164" w:author="Frakes, Brent J" w:date="2020-07-24T23:59:00Z"/>
              <w:noProof/>
            </w:rPr>
          </w:pPr>
          <w:del w:id="165" w:author="Frakes, Brent J" w:date="2020-07-24T23:59:00Z">
            <w:r w:rsidRPr="009B3B3B" w:rsidDel="009B3B3B">
              <w:rPr>
                <w:rStyle w:val="Hyperlink"/>
                <w:rFonts w:ascii="Calibri" w:hAnsi="Calibri" w:cs="Calibri"/>
                <w:noProof/>
              </w:rPr>
              <w:delText>2.4 When Dimensions and Facts Are Built</w:delText>
            </w:r>
            <w:r w:rsidDel="009B3B3B">
              <w:rPr>
                <w:noProof/>
                <w:webHidden/>
              </w:rPr>
              <w:tab/>
              <w:delText>6</w:delText>
            </w:r>
          </w:del>
        </w:p>
        <w:p w14:paraId="7F0CC537" w14:textId="602F7F28" w:rsidR="00C64D09" w:rsidDel="009B3B3B" w:rsidRDefault="00C64D09">
          <w:pPr>
            <w:pStyle w:val="TOC2"/>
            <w:tabs>
              <w:tab w:val="right" w:leader="dot" w:pos="9350"/>
            </w:tabs>
            <w:rPr>
              <w:del w:id="166" w:author="Frakes, Brent J" w:date="2020-07-24T23:59:00Z"/>
              <w:noProof/>
            </w:rPr>
          </w:pPr>
          <w:del w:id="167" w:author="Frakes, Brent J" w:date="2020-07-24T23:59:00Z">
            <w:r w:rsidRPr="009B3B3B" w:rsidDel="009B3B3B">
              <w:rPr>
                <w:rStyle w:val="Hyperlink"/>
                <w:rFonts w:ascii="Calibri" w:hAnsi="Calibri" w:cs="Calibri"/>
                <w:noProof/>
              </w:rPr>
              <w:delText>2.5 Warehouse Patterns</w:delText>
            </w:r>
            <w:r w:rsidDel="009B3B3B">
              <w:rPr>
                <w:noProof/>
                <w:webHidden/>
              </w:rPr>
              <w:tab/>
              <w:delText>6</w:delText>
            </w:r>
          </w:del>
        </w:p>
        <w:p w14:paraId="27F6BD20" w14:textId="16539F9E" w:rsidR="00C64D09" w:rsidDel="009B3B3B" w:rsidRDefault="00C64D09">
          <w:pPr>
            <w:pStyle w:val="TOC2"/>
            <w:tabs>
              <w:tab w:val="right" w:leader="dot" w:pos="9350"/>
            </w:tabs>
            <w:rPr>
              <w:del w:id="168" w:author="Frakes, Brent J" w:date="2020-07-24T23:59:00Z"/>
              <w:noProof/>
            </w:rPr>
          </w:pPr>
          <w:del w:id="169" w:author="Frakes, Brent J" w:date="2020-07-24T23:59:00Z">
            <w:r w:rsidRPr="009B3B3B" w:rsidDel="009B3B3B">
              <w:rPr>
                <w:rStyle w:val="Hyperlink"/>
                <w:noProof/>
              </w:rPr>
              <w:delText>2.6 Warehouse Metadata</w:delText>
            </w:r>
            <w:r w:rsidDel="009B3B3B">
              <w:rPr>
                <w:noProof/>
                <w:webHidden/>
              </w:rPr>
              <w:tab/>
              <w:delText>8</w:delText>
            </w:r>
          </w:del>
        </w:p>
        <w:p w14:paraId="3FC24F10" w14:textId="016D2C98" w:rsidR="00C64D09" w:rsidDel="009B3B3B" w:rsidRDefault="00C64D09">
          <w:pPr>
            <w:pStyle w:val="TOC2"/>
            <w:tabs>
              <w:tab w:val="right" w:leader="dot" w:pos="9350"/>
            </w:tabs>
            <w:rPr>
              <w:del w:id="170" w:author="Frakes, Brent J" w:date="2020-07-24T23:59:00Z"/>
              <w:noProof/>
            </w:rPr>
          </w:pPr>
          <w:del w:id="171" w:author="Frakes, Brent J" w:date="2020-07-24T23:59:00Z">
            <w:r w:rsidRPr="009B3B3B" w:rsidDel="009B3B3B">
              <w:rPr>
                <w:rStyle w:val="Hyperlink"/>
                <w:noProof/>
              </w:rPr>
              <w:delText>2.7 How to Query the Warehouse</w:delText>
            </w:r>
            <w:r w:rsidDel="009B3B3B">
              <w:rPr>
                <w:noProof/>
                <w:webHidden/>
              </w:rPr>
              <w:tab/>
              <w:delText>10</w:delText>
            </w:r>
          </w:del>
        </w:p>
        <w:p w14:paraId="1C5FFBDF" w14:textId="756108F2" w:rsidR="00C64D09" w:rsidDel="009B3B3B" w:rsidRDefault="00C64D09">
          <w:pPr>
            <w:pStyle w:val="TOC2"/>
            <w:tabs>
              <w:tab w:val="right" w:leader="dot" w:pos="9350"/>
            </w:tabs>
            <w:rPr>
              <w:del w:id="172" w:author="Frakes, Brent J" w:date="2020-07-24T23:59:00Z"/>
              <w:noProof/>
            </w:rPr>
          </w:pPr>
          <w:del w:id="173" w:author="Frakes, Brent J" w:date="2020-07-24T23:59:00Z">
            <w:r w:rsidRPr="009B3B3B" w:rsidDel="009B3B3B">
              <w:rPr>
                <w:rStyle w:val="Hyperlink"/>
                <w:noProof/>
              </w:rPr>
              <w:delText>2.7.1 Using Tables and Views</w:delText>
            </w:r>
            <w:r w:rsidDel="009B3B3B">
              <w:rPr>
                <w:noProof/>
                <w:webHidden/>
              </w:rPr>
              <w:tab/>
              <w:delText>10</w:delText>
            </w:r>
          </w:del>
        </w:p>
        <w:p w14:paraId="294E526F" w14:textId="0820939C" w:rsidR="00C64D09" w:rsidDel="009B3B3B" w:rsidRDefault="00C64D09">
          <w:pPr>
            <w:pStyle w:val="TOC2"/>
            <w:tabs>
              <w:tab w:val="right" w:leader="dot" w:pos="9350"/>
            </w:tabs>
            <w:rPr>
              <w:del w:id="174" w:author="Frakes, Brent J" w:date="2020-07-24T23:59:00Z"/>
              <w:noProof/>
            </w:rPr>
          </w:pPr>
          <w:del w:id="175" w:author="Frakes, Brent J" w:date="2020-07-24T23:59:00Z">
            <w:r w:rsidRPr="009B3B3B" w:rsidDel="009B3B3B">
              <w:rPr>
                <w:rStyle w:val="Hyperlink"/>
                <w:noProof/>
              </w:rPr>
              <w:delText>2.7.2 Using OLAP Cubes</w:delText>
            </w:r>
            <w:r w:rsidDel="009B3B3B">
              <w:rPr>
                <w:noProof/>
                <w:webHidden/>
              </w:rPr>
              <w:tab/>
              <w:delText>11</w:delText>
            </w:r>
          </w:del>
        </w:p>
        <w:p w14:paraId="3CBD3D8C" w14:textId="0402011C" w:rsidR="00C64D09" w:rsidDel="009B3B3B" w:rsidRDefault="00C64D09">
          <w:pPr>
            <w:pStyle w:val="TOC1"/>
            <w:tabs>
              <w:tab w:val="right" w:leader="dot" w:pos="9350"/>
            </w:tabs>
            <w:rPr>
              <w:del w:id="176" w:author="Frakes, Brent J" w:date="2020-07-24T23:59:00Z"/>
              <w:noProof/>
            </w:rPr>
          </w:pPr>
          <w:del w:id="177" w:author="Frakes, Brent J" w:date="2020-07-24T23:59:00Z">
            <w:r w:rsidRPr="009B3B3B" w:rsidDel="009B3B3B">
              <w:rPr>
                <w:rStyle w:val="Hyperlink"/>
                <w:noProof/>
              </w:rPr>
              <w:delText>3 Adding New Data to the Warehouse</w:delText>
            </w:r>
            <w:r w:rsidDel="009B3B3B">
              <w:rPr>
                <w:noProof/>
                <w:webHidden/>
              </w:rPr>
              <w:tab/>
              <w:delText>14</w:delText>
            </w:r>
          </w:del>
        </w:p>
        <w:p w14:paraId="42EEF9CD" w14:textId="0B09985C" w:rsidR="00C64D09" w:rsidDel="009B3B3B" w:rsidRDefault="00C64D09">
          <w:pPr>
            <w:pStyle w:val="TOC2"/>
            <w:tabs>
              <w:tab w:val="right" w:leader="dot" w:pos="9350"/>
            </w:tabs>
            <w:rPr>
              <w:del w:id="178" w:author="Frakes, Brent J" w:date="2020-07-24T23:59:00Z"/>
              <w:noProof/>
            </w:rPr>
          </w:pPr>
          <w:del w:id="179" w:author="Frakes, Brent J" w:date="2020-07-24T23:59:00Z">
            <w:r w:rsidRPr="009B3B3B" w:rsidDel="009B3B3B">
              <w:rPr>
                <w:rStyle w:val="Hyperlink"/>
                <w:noProof/>
              </w:rPr>
              <w:delText>3.1 Dimensions</w:delText>
            </w:r>
            <w:r w:rsidDel="009B3B3B">
              <w:rPr>
                <w:noProof/>
                <w:webHidden/>
              </w:rPr>
              <w:tab/>
              <w:delText>15</w:delText>
            </w:r>
          </w:del>
        </w:p>
        <w:p w14:paraId="64F2146C" w14:textId="61C6E289" w:rsidR="00C64D09" w:rsidDel="009B3B3B" w:rsidRDefault="00C64D09">
          <w:pPr>
            <w:pStyle w:val="TOC1"/>
            <w:tabs>
              <w:tab w:val="right" w:leader="dot" w:pos="9350"/>
            </w:tabs>
            <w:rPr>
              <w:del w:id="180" w:author="Frakes, Brent J" w:date="2020-07-24T23:59:00Z"/>
              <w:noProof/>
            </w:rPr>
          </w:pPr>
          <w:del w:id="181" w:author="Frakes, Brent J" w:date="2020-07-24T23:59:00Z">
            <w:r w:rsidRPr="009B3B3B" w:rsidDel="009B3B3B">
              <w:rPr>
                <w:rStyle w:val="Hyperlink"/>
                <w:noProof/>
              </w:rPr>
              <w:delText>4 Data Workflows</w:delText>
            </w:r>
            <w:r w:rsidDel="009B3B3B">
              <w:rPr>
                <w:noProof/>
                <w:webHidden/>
              </w:rPr>
              <w:tab/>
              <w:delText>16</w:delText>
            </w:r>
          </w:del>
        </w:p>
        <w:p w14:paraId="3606631A" w14:textId="6CE77499" w:rsidR="00C64D09" w:rsidDel="009B3B3B" w:rsidRDefault="00C64D09">
          <w:pPr>
            <w:pStyle w:val="TOC2"/>
            <w:tabs>
              <w:tab w:val="right" w:leader="dot" w:pos="9350"/>
            </w:tabs>
            <w:rPr>
              <w:del w:id="182" w:author="Frakes, Brent J" w:date="2020-07-24T23:59:00Z"/>
              <w:noProof/>
            </w:rPr>
          </w:pPr>
          <w:del w:id="183" w:author="Frakes, Brent J" w:date="2020-07-24T23:59:00Z">
            <w:r w:rsidRPr="009B3B3B" w:rsidDel="009B3B3B">
              <w:rPr>
                <w:rStyle w:val="Hyperlink"/>
                <w:noProof/>
              </w:rPr>
              <w:delText>4.1 ETL Process to Load Dimensions and Facts</w:delText>
            </w:r>
            <w:r w:rsidDel="009B3B3B">
              <w:rPr>
                <w:noProof/>
                <w:webHidden/>
              </w:rPr>
              <w:tab/>
              <w:delText>16</w:delText>
            </w:r>
          </w:del>
        </w:p>
        <w:p w14:paraId="2E14BD8E" w14:textId="22409D4C" w:rsidR="00C64D09" w:rsidDel="009B3B3B" w:rsidRDefault="00C64D09">
          <w:pPr>
            <w:pStyle w:val="TOC2"/>
            <w:tabs>
              <w:tab w:val="right" w:leader="dot" w:pos="9350"/>
            </w:tabs>
            <w:rPr>
              <w:del w:id="184" w:author="Frakes, Brent J" w:date="2020-07-24T23:59:00Z"/>
              <w:noProof/>
            </w:rPr>
          </w:pPr>
          <w:del w:id="185" w:author="Frakes, Brent J" w:date="2020-07-24T23:59:00Z">
            <w:r w:rsidRPr="009B3B3B" w:rsidDel="009B3B3B">
              <w:rPr>
                <w:rStyle w:val="Hyperlink"/>
                <w:noProof/>
              </w:rPr>
              <w:delText>4.1.1 Dimensions</w:delText>
            </w:r>
            <w:r w:rsidDel="009B3B3B">
              <w:rPr>
                <w:noProof/>
                <w:webHidden/>
              </w:rPr>
              <w:tab/>
              <w:delText>16</w:delText>
            </w:r>
          </w:del>
        </w:p>
        <w:p w14:paraId="6CB8B3A5" w14:textId="4FCC24AC" w:rsidR="00C64D09" w:rsidDel="009B3B3B" w:rsidRDefault="00C64D09">
          <w:pPr>
            <w:pStyle w:val="TOC2"/>
            <w:tabs>
              <w:tab w:val="right" w:leader="dot" w:pos="9350"/>
            </w:tabs>
            <w:rPr>
              <w:del w:id="186" w:author="Frakes, Brent J" w:date="2020-07-24T23:59:00Z"/>
              <w:noProof/>
            </w:rPr>
          </w:pPr>
          <w:del w:id="187" w:author="Frakes, Brent J" w:date="2020-07-24T23:59:00Z">
            <w:r w:rsidRPr="009B3B3B" w:rsidDel="009B3B3B">
              <w:rPr>
                <w:rStyle w:val="Hyperlink"/>
                <w:noProof/>
              </w:rPr>
              <w:delText>4.1.2 Facts</w:delText>
            </w:r>
            <w:r w:rsidDel="009B3B3B">
              <w:rPr>
                <w:noProof/>
                <w:webHidden/>
              </w:rPr>
              <w:tab/>
              <w:delText>17</w:delText>
            </w:r>
          </w:del>
        </w:p>
        <w:p w14:paraId="04D0B097" w14:textId="5A1E94B2" w:rsidR="00C64D09" w:rsidDel="009B3B3B" w:rsidRDefault="00C64D09">
          <w:pPr>
            <w:pStyle w:val="TOC2"/>
            <w:tabs>
              <w:tab w:val="right" w:leader="dot" w:pos="9350"/>
            </w:tabs>
            <w:rPr>
              <w:del w:id="188" w:author="Frakes, Brent J" w:date="2020-07-24T23:59:00Z"/>
              <w:noProof/>
            </w:rPr>
          </w:pPr>
          <w:del w:id="189" w:author="Frakes, Brent J" w:date="2020-07-24T23:59:00Z">
            <w:r w:rsidRPr="009B3B3B" w:rsidDel="009B3B3B">
              <w:rPr>
                <w:rStyle w:val="Hyperlink"/>
                <w:noProof/>
              </w:rPr>
              <w:delText>4.2 Choreographing the Loading of Core and Program-Specific Tables</w:delText>
            </w:r>
            <w:r w:rsidDel="009B3B3B">
              <w:rPr>
                <w:noProof/>
                <w:webHidden/>
              </w:rPr>
              <w:tab/>
              <w:delText>17</w:delText>
            </w:r>
          </w:del>
        </w:p>
        <w:p w14:paraId="551336D8" w14:textId="72053A83" w:rsidR="00C64D09" w:rsidDel="009B3B3B" w:rsidRDefault="00C64D09">
          <w:pPr>
            <w:pStyle w:val="TOC1"/>
            <w:tabs>
              <w:tab w:val="right" w:leader="dot" w:pos="9350"/>
            </w:tabs>
            <w:rPr>
              <w:del w:id="190" w:author="Frakes, Brent J" w:date="2020-07-24T23:59:00Z"/>
              <w:noProof/>
            </w:rPr>
          </w:pPr>
          <w:del w:id="191" w:author="Frakes, Brent J" w:date="2020-07-24T23:59:00Z">
            <w:r w:rsidRPr="009B3B3B" w:rsidDel="009B3B3B">
              <w:rPr>
                <w:rStyle w:val="Hyperlink"/>
                <w:noProof/>
              </w:rPr>
              <w:delText>5 Change Management</w:delText>
            </w:r>
            <w:r w:rsidDel="009B3B3B">
              <w:rPr>
                <w:noProof/>
                <w:webHidden/>
              </w:rPr>
              <w:tab/>
              <w:delText>17</w:delText>
            </w:r>
          </w:del>
        </w:p>
        <w:p w14:paraId="5D2BD9D4" w14:textId="05AD96A5" w:rsidR="00C64D09" w:rsidDel="009B3B3B" w:rsidRDefault="00C64D09">
          <w:pPr>
            <w:pStyle w:val="TOC1"/>
            <w:tabs>
              <w:tab w:val="right" w:leader="dot" w:pos="9350"/>
            </w:tabs>
            <w:rPr>
              <w:del w:id="192" w:author="Frakes, Brent J" w:date="2020-07-24T23:59:00Z"/>
              <w:noProof/>
            </w:rPr>
          </w:pPr>
          <w:del w:id="193" w:author="Frakes, Brent J" w:date="2020-07-24T23:59:00Z">
            <w:r w:rsidRPr="009B3B3B" w:rsidDel="009B3B3B">
              <w:rPr>
                <w:rStyle w:val="Hyperlink"/>
                <w:noProof/>
              </w:rPr>
              <w:delText>6 Configurations and Permissions</w:delText>
            </w:r>
            <w:r w:rsidDel="009B3B3B">
              <w:rPr>
                <w:noProof/>
                <w:webHidden/>
              </w:rPr>
              <w:tab/>
              <w:delText>19</w:delText>
            </w:r>
          </w:del>
        </w:p>
        <w:p w14:paraId="7650804A" w14:textId="20FD2FCE" w:rsidR="00C64D09" w:rsidDel="009B3B3B" w:rsidRDefault="00C64D09">
          <w:pPr>
            <w:pStyle w:val="TOC2"/>
            <w:tabs>
              <w:tab w:val="right" w:leader="dot" w:pos="9350"/>
            </w:tabs>
            <w:rPr>
              <w:del w:id="194" w:author="Frakes, Brent J" w:date="2020-07-24T23:59:00Z"/>
              <w:noProof/>
            </w:rPr>
          </w:pPr>
          <w:del w:id="195" w:author="Frakes, Brent J" w:date="2020-07-24T23:59:00Z">
            <w:r w:rsidRPr="009B3B3B" w:rsidDel="009B3B3B">
              <w:rPr>
                <w:rStyle w:val="Hyperlink"/>
                <w:noProof/>
              </w:rPr>
              <w:delText>6.1 SQL-Server Agent</w:delText>
            </w:r>
            <w:r w:rsidDel="009B3B3B">
              <w:rPr>
                <w:noProof/>
                <w:webHidden/>
              </w:rPr>
              <w:tab/>
              <w:delText>19</w:delText>
            </w:r>
          </w:del>
        </w:p>
        <w:p w14:paraId="095694C4" w14:textId="10D89096" w:rsidR="00C64D09" w:rsidDel="009B3B3B" w:rsidRDefault="00C64D09">
          <w:pPr>
            <w:pStyle w:val="TOC1"/>
            <w:tabs>
              <w:tab w:val="right" w:leader="dot" w:pos="9350"/>
            </w:tabs>
            <w:rPr>
              <w:del w:id="196" w:author="Frakes, Brent J" w:date="2020-07-24T23:59:00Z"/>
              <w:noProof/>
            </w:rPr>
          </w:pPr>
          <w:del w:id="197" w:author="Frakes, Brent J" w:date="2020-07-24T23:59:00Z">
            <w:r w:rsidRPr="009B3B3B" w:rsidDel="009B3B3B">
              <w:rPr>
                <w:rStyle w:val="Hyperlink"/>
                <w:noProof/>
              </w:rPr>
              <w:delText>7 Appendix</w:delText>
            </w:r>
            <w:r w:rsidDel="009B3B3B">
              <w:rPr>
                <w:noProof/>
                <w:webHidden/>
              </w:rPr>
              <w:tab/>
              <w:delText>19</w:delText>
            </w:r>
          </w:del>
        </w:p>
        <w:p w14:paraId="5995DCAC" w14:textId="1300C0CD" w:rsidR="00C64D09" w:rsidDel="009B3B3B" w:rsidRDefault="00C64D09">
          <w:pPr>
            <w:pStyle w:val="TOC2"/>
            <w:tabs>
              <w:tab w:val="right" w:leader="dot" w:pos="9350"/>
            </w:tabs>
            <w:rPr>
              <w:del w:id="198" w:author="Frakes, Brent J" w:date="2020-07-24T23:59:00Z"/>
              <w:noProof/>
            </w:rPr>
          </w:pPr>
          <w:del w:id="199" w:author="Frakes, Brent J" w:date="2020-07-24T23:59:00Z">
            <w:r w:rsidRPr="009B3B3B" w:rsidDel="009B3B3B">
              <w:rPr>
                <w:rStyle w:val="Hyperlink"/>
                <w:noProof/>
              </w:rPr>
              <w:delText>7.1 Example Query from Warehouse</w:delText>
            </w:r>
            <w:r w:rsidDel="009B3B3B">
              <w:rPr>
                <w:noProof/>
                <w:webHidden/>
              </w:rPr>
              <w:tab/>
              <w:delText>19</w:delText>
            </w:r>
          </w:del>
        </w:p>
        <w:p w14:paraId="46662E32" w14:textId="4AC1BDCA" w:rsidR="00CA7B6C" w:rsidDel="00C64D09" w:rsidRDefault="00CA7B6C">
          <w:pPr>
            <w:pStyle w:val="TOC1"/>
            <w:tabs>
              <w:tab w:val="right" w:leader="dot" w:pos="9350"/>
            </w:tabs>
            <w:rPr>
              <w:del w:id="200" w:author="Frakes, Brent J" w:date="2020-07-24T23:48:00Z"/>
              <w:noProof/>
            </w:rPr>
          </w:pPr>
          <w:del w:id="201" w:author="Frakes, Brent J" w:date="2020-07-24T23:48:00Z">
            <w:r w:rsidRPr="00C64D09" w:rsidDel="00C64D09">
              <w:rPr>
                <w:rStyle w:val="Hyperlink"/>
                <w:noProof/>
              </w:rPr>
              <w:delText>1 Introduction</w:delText>
            </w:r>
            <w:r w:rsidDel="00C64D09">
              <w:rPr>
                <w:noProof/>
                <w:webHidden/>
              </w:rPr>
              <w:tab/>
              <w:delText>3</w:delText>
            </w:r>
          </w:del>
        </w:p>
        <w:p w14:paraId="59071738" w14:textId="31CFDD9F" w:rsidR="00CA7B6C" w:rsidDel="00C64D09" w:rsidRDefault="00CA7B6C">
          <w:pPr>
            <w:pStyle w:val="TOC1"/>
            <w:tabs>
              <w:tab w:val="right" w:leader="dot" w:pos="9350"/>
            </w:tabs>
            <w:rPr>
              <w:del w:id="202" w:author="Frakes, Brent J" w:date="2020-07-24T23:48:00Z"/>
              <w:noProof/>
            </w:rPr>
          </w:pPr>
          <w:del w:id="203" w:author="Frakes, Brent J" w:date="2020-07-24T23:48:00Z">
            <w:r w:rsidRPr="00C64D09" w:rsidDel="00C64D09">
              <w:rPr>
                <w:rStyle w:val="Hyperlink"/>
                <w:noProof/>
              </w:rPr>
              <w:delText>2 Accessing and Understanding the Warehouse</w:delText>
            </w:r>
            <w:r w:rsidDel="00C64D09">
              <w:rPr>
                <w:noProof/>
                <w:webHidden/>
              </w:rPr>
              <w:tab/>
              <w:delText>3</w:delText>
            </w:r>
          </w:del>
        </w:p>
        <w:p w14:paraId="00129E22" w14:textId="0633BDE8" w:rsidR="00CA7B6C" w:rsidDel="00C64D09" w:rsidRDefault="00CA7B6C">
          <w:pPr>
            <w:pStyle w:val="TOC2"/>
            <w:tabs>
              <w:tab w:val="right" w:leader="dot" w:pos="9350"/>
            </w:tabs>
            <w:rPr>
              <w:del w:id="204" w:author="Frakes, Brent J" w:date="2020-07-24T23:48:00Z"/>
              <w:noProof/>
            </w:rPr>
          </w:pPr>
          <w:del w:id="205" w:author="Frakes, Brent J" w:date="2020-07-24T23:48:00Z">
            <w:r w:rsidRPr="00C64D09" w:rsidDel="00C64D09">
              <w:rPr>
                <w:rStyle w:val="Hyperlink"/>
                <w:noProof/>
              </w:rPr>
              <w:delText>2.1 Access</w:delText>
            </w:r>
            <w:r w:rsidDel="00C64D09">
              <w:rPr>
                <w:noProof/>
                <w:webHidden/>
              </w:rPr>
              <w:tab/>
              <w:delText>3</w:delText>
            </w:r>
          </w:del>
        </w:p>
        <w:p w14:paraId="65492935" w14:textId="3EE0E9F2" w:rsidR="00CA7B6C" w:rsidDel="00C64D09" w:rsidRDefault="00CA7B6C">
          <w:pPr>
            <w:pStyle w:val="TOC2"/>
            <w:tabs>
              <w:tab w:val="right" w:leader="dot" w:pos="9350"/>
            </w:tabs>
            <w:rPr>
              <w:del w:id="206" w:author="Frakes, Brent J" w:date="2020-07-24T23:48:00Z"/>
              <w:noProof/>
            </w:rPr>
          </w:pPr>
          <w:del w:id="207" w:author="Frakes, Brent J" w:date="2020-07-24T23:48:00Z">
            <w:r w:rsidRPr="00C64D09" w:rsidDel="00C64D09">
              <w:rPr>
                <w:rStyle w:val="Hyperlink"/>
                <w:noProof/>
              </w:rPr>
              <w:delText>2.2 General Rules for Use</w:delText>
            </w:r>
            <w:r w:rsidDel="00C64D09">
              <w:rPr>
                <w:noProof/>
                <w:webHidden/>
              </w:rPr>
              <w:tab/>
              <w:delText>3</w:delText>
            </w:r>
          </w:del>
        </w:p>
        <w:p w14:paraId="42BED290" w14:textId="070F2C37" w:rsidR="00CA7B6C" w:rsidDel="00C64D09" w:rsidRDefault="00CA7B6C">
          <w:pPr>
            <w:pStyle w:val="TOC2"/>
            <w:tabs>
              <w:tab w:val="right" w:leader="dot" w:pos="9350"/>
            </w:tabs>
            <w:rPr>
              <w:del w:id="208" w:author="Frakes, Brent J" w:date="2020-07-24T23:48:00Z"/>
              <w:noProof/>
            </w:rPr>
          </w:pPr>
          <w:del w:id="209" w:author="Frakes, Brent J" w:date="2020-07-24T23:48:00Z">
            <w:r w:rsidRPr="00C64D09" w:rsidDel="00C64D09">
              <w:rPr>
                <w:rStyle w:val="Hyperlink"/>
                <w:noProof/>
              </w:rPr>
              <w:delText>2.3 Warehouse Theories, Practices and Patterns</w:delText>
            </w:r>
            <w:r w:rsidDel="00C64D09">
              <w:rPr>
                <w:noProof/>
                <w:webHidden/>
              </w:rPr>
              <w:tab/>
              <w:delText>5</w:delText>
            </w:r>
          </w:del>
        </w:p>
        <w:p w14:paraId="2DA0AC8A" w14:textId="25637C7B" w:rsidR="00CA7B6C" w:rsidDel="00C64D09" w:rsidRDefault="00CA7B6C">
          <w:pPr>
            <w:pStyle w:val="TOC2"/>
            <w:tabs>
              <w:tab w:val="right" w:leader="dot" w:pos="9350"/>
            </w:tabs>
            <w:rPr>
              <w:del w:id="210" w:author="Frakes, Brent J" w:date="2020-07-24T23:48:00Z"/>
              <w:noProof/>
            </w:rPr>
          </w:pPr>
          <w:del w:id="211" w:author="Frakes, Brent J" w:date="2020-07-24T23:48:00Z">
            <w:r w:rsidRPr="00C64D09" w:rsidDel="00C64D09">
              <w:rPr>
                <w:rStyle w:val="Hyperlink"/>
                <w:rFonts w:ascii="Calibri" w:hAnsi="Calibri" w:cs="Calibri"/>
                <w:noProof/>
              </w:rPr>
              <w:delText>2.4 When Dimensions and Facts Are Built</w:delText>
            </w:r>
            <w:r w:rsidDel="00C64D09">
              <w:rPr>
                <w:noProof/>
                <w:webHidden/>
              </w:rPr>
              <w:tab/>
              <w:delText>6</w:delText>
            </w:r>
          </w:del>
        </w:p>
        <w:p w14:paraId="0807F5E4" w14:textId="488A8C5C" w:rsidR="00CA7B6C" w:rsidDel="00C64D09" w:rsidRDefault="00CA7B6C">
          <w:pPr>
            <w:pStyle w:val="TOC2"/>
            <w:tabs>
              <w:tab w:val="right" w:leader="dot" w:pos="9350"/>
            </w:tabs>
            <w:rPr>
              <w:del w:id="212" w:author="Frakes, Brent J" w:date="2020-07-24T23:48:00Z"/>
              <w:noProof/>
            </w:rPr>
          </w:pPr>
          <w:del w:id="213" w:author="Frakes, Brent J" w:date="2020-07-24T23:48:00Z">
            <w:r w:rsidRPr="00C64D09" w:rsidDel="00C64D09">
              <w:rPr>
                <w:rStyle w:val="Hyperlink"/>
                <w:rFonts w:ascii="Calibri" w:hAnsi="Calibri" w:cs="Calibri"/>
                <w:noProof/>
              </w:rPr>
              <w:delText>2.5 Warehouse Patterns</w:delText>
            </w:r>
            <w:r w:rsidDel="00C64D09">
              <w:rPr>
                <w:noProof/>
                <w:webHidden/>
              </w:rPr>
              <w:tab/>
              <w:delText>6</w:delText>
            </w:r>
          </w:del>
        </w:p>
        <w:p w14:paraId="3470D171" w14:textId="0737EB70" w:rsidR="00CA7B6C" w:rsidDel="00C64D09" w:rsidRDefault="00CA7B6C">
          <w:pPr>
            <w:pStyle w:val="TOC2"/>
            <w:tabs>
              <w:tab w:val="right" w:leader="dot" w:pos="9350"/>
            </w:tabs>
            <w:rPr>
              <w:del w:id="214" w:author="Frakes, Brent J" w:date="2020-07-24T23:48:00Z"/>
              <w:noProof/>
            </w:rPr>
          </w:pPr>
          <w:del w:id="215" w:author="Frakes, Brent J" w:date="2020-07-24T23:48:00Z">
            <w:r w:rsidRPr="00C64D09" w:rsidDel="00C64D09">
              <w:rPr>
                <w:rStyle w:val="Hyperlink"/>
                <w:noProof/>
              </w:rPr>
              <w:delText>2.6 Warehouse Metadata</w:delText>
            </w:r>
            <w:r w:rsidDel="00C64D09">
              <w:rPr>
                <w:noProof/>
                <w:webHidden/>
              </w:rPr>
              <w:tab/>
              <w:delText>8</w:delText>
            </w:r>
          </w:del>
        </w:p>
        <w:p w14:paraId="671FBCEE" w14:textId="09527E70" w:rsidR="00CA7B6C" w:rsidDel="00C64D09" w:rsidRDefault="00CA7B6C">
          <w:pPr>
            <w:pStyle w:val="TOC2"/>
            <w:tabs>
              <w:tab w:val="right" w:leader="dot" w:pos="9350"/>
            </w:tabs>
            <w:rPr>
              <w:del w:id="216" w:author="Frakes, Brent J" w:date="2020-07-24T23:48:00Z"/>
              <w:noProof/>
            </w:rPr>
          </w:pPr>
          <w:del w:id="217" w:author="Frakes, Brent J" w:date="2020-07-24T23:48:00Z">
            <w:r w:rsidRPr="00C64D09" w:rsidDel="00C64D09">
              <w:rPr>
                <w:rStyle w:val="Hyperlink"/>
                <w:noProof/>
              </w:rPr>
              <w:delText>2.7 How to Query the Warehouse</w:delText>
            </w:r>
            <w:r w:rsidDel="00C64D09">
              <w:rPr>
                <w:noProof/>
                <w:webHidden/>
              </w:rPr>
              <w:tab/>
              <w:delText>10</w:delText>
            </w:r>
          </w:del>
        </w:p>
        <w:p w14:paraId="479FF158" w14:textId="5F67F233" w:rsidR="00CA7B6C" w:rsidDel="00C64D09" w:rsidRDefault="00CA7B6C">
          <w:pPr>
            <w:pStyle w:val="TOC2"/>
            <w:tabs>
              <w:tab w:val="right" w:leader="dot" w:pos="9350"/>
            </w:tabs>
            <w:rPr>
              <w:del w:id="218" w:author="Frakes, Brent J" w:date="2020-07-24T23:48:00Z"/>
              <w:noProof/>
            </w:rPr>
          </w:pPr>
          <w:del w:id="219" w:author="Frakes, Brent J" w:date="2020-07-24T23:48:00Z">
            <w:r w:rsidRPr="00C64D09" w:rsidDel="00C64D09">
              <w:rPr>
                <w:rStyle w:val="Hyperlink"/>
                <w:noProof/>
              </w:rPr>
              <w:delText>2.7.1 Using Tables and Views</w:delText>
            </w:r>
            <w:r w:rsidDel="00C64D09">
              <w:rPr>
                <w:noProof/>
                <w:webHidden/>
              </w:rPr>
              <w:tab/>
              <w:delText>10</w:delText>
            </w:r>
          </w:del>
        </w:p>
        <w:p w14:paraId="5DFA929C" w14:textId="5890D01B" w:rsidR="00CA7B6C" w:rsidDel="00C64D09" w:rsidRDefault="00CA7B6C">
          <w:pPr>
            <w:pStyle w:val="TOC2"/>
            <w:tabs>
              <w:tab w:val="right" w:leader="dot" w:pos="9350"/>
            </w:tabs>
            <w:rPr>
              <w:del w:id="220" w:author="Frakes, Brent J" w:date="2020-07-24T23:48:00Z"/>
              <w:noProof/>
            </w:rPr>
          </w:pPr>
          <w:del w:id="221" w:author="Frakes, Brent J" w:date="2020-07-24T23:48:00Z">
            <w:r w:rsidRPr="00C64D09" w:rsidDel="00C64D09">
              <w:rPr>
                <w:rStyle w:val="Hyperlink"/>
                <w:noProof/>
              </w:rPr>
              <w:delText>2.7.2 Using OLAP Cubes</w:delText>
            </w:r>
            <w:r w:rsidDel="00C64D09">
              <w:rPr>
                <w:noProof/>
                <w:webHidden/>
              </w:rPr>
              <w:tab/>
              <w:delText>11</w:delText>
            </w:r>
          </w:del>
        </w:p>
        <w:p w14:paraId="70D75C1C" w14:textId="0017A54E" w:rsidR="00CA7B6C" w:rsidDel="00C64D09" w:rsidRDefault="00CA7B6C">
          <w:pPr>
            <w:pStyle w:val="TOC1"/>
            <w:tabs>
              <w:tab w:val="right" w:leader="dot" w:pos="9350"/>
            </w:tabs>
            <w:rPr>
              <w:del w:id="222" w:author="Frakes, Brent J" w:date="2020-07-24T23:48:00Z"/>
              <w:noProof/>
            </w:rPr>
          </w:pPr>
          <w:del w:id="223" w:author="Frakes, Brent J" w:date="2020-07-24T23:48:00Z">
            <w:r w:rsidRPr="00C64D09" w:rsidDel="00C64D09">
              <w:rPr>
                <w:rStyle w:val="Hyperlink"/>
                <w:noProof/>
              </w:rPr>
              <w:delText>3 Adding New Data to the Warehouse</w:delText>
            </w:r>
            <w:r w:rsidDel="00C64D09">
              <w:rPr>
                <w:noProof/>
                <w:webHidden/>
              </w:rPr>
              <w:tab/>
              <w:delText>14</w:delText>
            </w:r>
          </w:del>
        </w:p>
        <w:p w14:paraId="10F59E87" w14:textId="795296FA" w:rsidR="00CA7B6C" w:rsidDel="00C64D09" w:rsidRDefault="00CA7B6C">
          <w:pPr>
            <w:pStyle w:val="TOC2"/>
            <w:tabs>
              <w:tab w:val="right" w:leader="dot" w:pos="9350"/>
            </w:tabs>
            <w:rPr>
              <w:del w:id="224" w:author="Frakes, Brent J" w:date="2020-07-24T23:48:00Z"/>
              <w:noProof/>
            </w:rPr>
          </w:pPr>
          <w:del w:id="225" w:author="Frakes, Brent J" w:date="2020-07-24T23:48:00Z">
            <w:r w:rsidRPr="00C64D09" w:rsidDel="00C64D09">
              <w:rPr>
                <w:rStyle w:val="Hyperlink"/>
                <w:noProof/>
              </w:rPr>
              <w:delText>3.1 Dimension</w:delText>
            </w:r>
            <w:r w:rsidDel="00C64D09">
              <w:rPr>
                <w:noProof/>
                <w:webHidden/>
              </w:rPr>
              <w:tab/>
              <w:delText>15</w:delText>
            </w:r>
          </w:del>
        </w:p>
        <w:p w14:paraId="39CF5A5D" w14:textId="72070A4E" w:rsidR="00CA7B6C" w:rsidDel="00C64D09" w:rsidRDefault="00CA7B6C">
          <w:pPr>
            <w:pStyle w:val="TOC1"/>
            <w:tabs>
              <w:tab w:val="right" w:leader="dot" w:pos="9350"/>
            </w:tabs>
            <w:rPr>
              <w:del w:id="226" w:author="Frakes, Brent J" w:date="2020-07-24T23:48:00Z"/>
              <w:noProof/>
            </w:rPr>
          </w:pPr>
          <w:del w:id="227" w:author="Frakes, Brent J" w:date="2020-07-24T23:48:00Z">
            <w:r w:rsidRPr="00C64D09" w:rsidDel="00C64D09">
              <w:rPr>
                <w:rStyle w:val="Hyperlink"/>
                <w:noProof/>
              </w:rPr>
              <w:delText>4 Data Workflows</w:delText>
            </w:r>
            <w:r w:rsidDel="00C64D09">
              <w:rPr>
                <w:noProof/>
                <w:webHidden/>
              </w:rPr>
              <w:tab/>
              <w:delText>16</w:delText>
            </w:r>
          </w:del>
        </w:p>
        <w:p w14:paraId="62CA79E6" w14:textId="3D534FF7" w:rsidR="00CA7B6C" w:rsidDel="00C64D09" w:rsidRDefault="00CA7B6C">
          <w:pPr>
            <w:pStyle w:val="TOC2"/>
            <w:tabs>
              <w:tab w:val="right" w:leader="dot" w:pos="9350"/>
            </w:tabs>
            <w:rPr>
              <w:del w:id="228" w:author="Frakes, Brent J" w:date="2020-07-24T23:48:00Z"/>
              <w:noProof/>
            </w:rPr>
          </w:pPr>
          <w:del w:id="229" w:author="Frakes, Brent J" w:date="2020-07-24T23:48:00Z">
            <w:r w:rsidRPr="00C64D09" w:rsidDel="00C64D09">
              <w:rPr>
                <w:rStyle w:val="Hyperlink"/>
                <w:noProof/>
              </w:rPr>
              <w:delText>4.1 ETL Process to Load Dimensions and Facts</w:delText>
            </w:r>
            <w:r w:rsidDel="00C64D09">
              <w:rPr>
                <w:noProof/>
                <w:webHidden/>
              </w:rPr>
              <w:tab/>
              <w:delText>16</w:delText>
            </w:r>
          </w:del>
        </w:p>
        <w:p w14:paraId="0CB35DC6" w14:textId="0F04CBF8" w:rsidR="00CA7B6C" w:rsidDel="00C64D09" w:rsidRDefault="00CA7B6C">
          <w:pPr>
            <w:pStyle w:val="TOC2"/>
            <w:tabs>
              <w:tab w:val="right" w:leader="dot" w:pos="9350"/>
            </w:tabs>
            <w:rPr>
              <w:del w:id="230" w:author="Frakes, Brent J" w:date="2020-07-24T23:48:00Z"/>
              <w:noProof/>
            </w:rPr>
          </w:pPr>
          <w:del w:id="231" w:author="Frakes, Brent J" w:date="2020-07-24T23:48:00Z">
            <w:r w:rsidRPr="00C64D09" w:rsidDel="00C64D09">
              <w:rPr>
                <w:rStyle w:val="Hyperlink"/>
                <w:noProof/>
              </w:rPr>
              <w:delText>4.1.1 Dimensions</w:delText>
            </w:r>
            <w:r w:rsidDel="00C64D09">
              <w:rPr>
                <w:noProof/>
                <w:webHidden/>
              </w:rPr>
              <w:tab/>
              <w:delText>16</w:delText>
            </w:r>
          </w:del>
        </w:p>
        <w:p w14:paraId="58213A03" w14:textId="71C7F2C1" w:rsidR="00CA7B6C" w:rsidDel="00C64D09" w:rsidRDefault="00CA7B6C">
          <w:pPr>
            <w:pStyle w:val="TOC2"/>
            <w:tabs>
              <w:tab w:val="right" w:leader="dot" w:pos="9350"/>
            </w:tabs>
            <w:rPr>
              <w:del w:id="232" w:author="Frakes, Brent J" w:date="2020-07-24T23:48:00Z"/>
              <w:noProof/>
            </w:rPr>
          </w:pPr>
          <w:del w:id="233" w:author="Frakes, Brent J" w:date="2020-07-24T23:48:00Z">
            <w:r w:rsidRPr="00C64D09" w:rsidDel="00C64D09">
              <w:rPr>
                <w:rStyle w:val="Hyperlink"/>
                <w:noProof/>
              </w:rPr>
              <w:delText>4.1.2 Facts</w:delText>
            </w:r>
            <w:r w:rsidDel="00C64D09">
              <w:rPr>
                <w:noProof/>
                <w:webHidden/>
              </w:rPr>
              <w:tab/>
              <w:delText>17</w:delText>
            </w:r>
          </w:del>
        </w:p>
        <w:p w14:paraId="0DBB7111" w14:textId="094B4148" w:rsidR="00CA7B6C" w:rsidDel="00C64D09" w:rsidRDefault="00CA7B6C">
          <w:pPr>
            <w:pStyle w:val="TOC2"/>
            <w:tabs>
              <w:tab w:val="right" w:leader="dot" w:pos="9350"/>
            </w:tabs>
            <w:rPr>
              <w:del w:id="234" w:author="Frakes, Brent J" w:date="2020-07-24T23:48:00Z"/>
              <w:noProof/>
            </w:rPr>
          </w:pPr>
          <w:del w:id="235" w:author="Frakes, Brent J" w:date="2020-07-24T23:48:00Z">
            <w:r w:rsidRPr="00C64D09" w:rsidDel="00C64D09">
              <w:rPr>
                <w:rStyle w:val="Hyperlink"/>
                <w:noProof/>
              </w:rPr>
              <w:delText>4.2 Choreographing the Loading of Core and Program-Specific Tables</w:delText>
            </w:r>
            <w:r w:rsidDel="00C64D09">
              <w:rPr>
                <w:noProof/>
                <w:webHidden/>
              </w:rPr>
              <w:tab/>
              <w:delText>17</w:delText>
            </w:r>
          </w:del>
        </w:p>
        <w:p w14:paraId="6AED42D5" w14:textId="4A8BE174" w:rsidR="00CA7B6C" w:rsidDel="00C64D09" w:rsidRDefault="00CA7B6C">
          <w:pPr>
            <w:pStyle w:val="TOC1"/>
            <w:tabs>
              <w:tab w:val="right" w:leader="dot" w:pos="9350"/>
            </w:tabs>
            <w:rPr>
              <w:del w:id="236" w:author="Frakes, Brent J" w:date="2020-07-24T23:48:00Z"/>
              <w:noProof/>
            </w:rPr>
          </w:pPr>
          <w:del w:id="237" w:author="Frakes, Brent J" w:date="2020-07-24T23:48:00Z">
            <w:r w:rsidRPr="00C64D09" w:rsidDel="00C64D09">
              <w:rPr>
                <w:rStyle w:val="Hyperlink"/>
                <w:noProof/>
              </w:rPr>
              <w:delText>5 Change Management</w:delText>
            </w:r>
            <w:r w:rsidDel="00C64D09">
              <w:rPr>
                <w:noProof/>
                <w:webHidden/>
              </w:rPr>
              <w:tab/>
              <w:delText>17</w:delText>
            </w:r>
          </w:del>
        </w:p>
        <w:p w14:paraId="2B29E548" w14:textId="265D661A" w:rsidR="00CA7B6C" w:rsidDel="00C64D09" w:rsidRDefault="00CA7B6C">
          <w:pPr>
            <w:pStyle w:val="TOC1"/>
            <w:tabs>
              <w:tab w:val="right" w:leader="dot" w:pos="9350"/>
            </w:tabs>
            <w:rPr>
              <w:del w:id="238" w:author="Frakes, Brent J" w:date="2020-07-24T23:48:00Z"/>
              <w:noProof/>
            </w:rPr>
          </w:pPr>
          <w:del w:id="239" w:author="Frakes, Brent J" w:date="2020-07-24T23:48:00Z">
            <w:r w:rsidRPr="00C64D09" w:rsidDel="00C64D09">
              <w:rPr>
                <w:rStyle w:val="Hyperlink"/>
                <w:noProof/>
              </w:rPr>
              <w:delText>6 Configurations and Permissions</w:delText>
            </w:r>
            <w:r w:rsidDel="00C64D09">
              <w:rPr>
                <w:noProof/>
                <w:webHidden/>
              </w:rPr>
              <w:tab/>
              <w:delText>19</w:delText>
            </w:r>
          </w:del>
        </w:p>
        <w:p w14:paraId="014DD766" w14:textId="653C8DE5" w:rsidR="00CA7B6C" w:rsidDel="00C64D09" w:rsidRDefault="00CA7B6C">
          <w:pPr>
            <w:pStyle w:val="TOC2"/>
            <w:tabs>
              <w:tab w:val="right" w:leader="dot" w:pos="9350"/>
            </w:tabs>
            <w:rPr>
              <w:del w:id="240" w:author="Frakes, Brent J" w:date="2020-07-24T23:48:00Z"/>
              <w:noProof/>
            </w:rPr>
          </w:pPr>
          <w:del w:id="241" w:author="Frakes, Brent J" w:date="2020-07-24T23:48:00Z">
            <w:r w:rsidRPr="00C64D09" w:rsidDel="00C64D09">
              <w:rPr>
                <w:rStyle w:val="Hyperlink"/>
                <w:noProof/>
              </w:rPr>
              <w:delText>6.1 SQL-Server Agent</w:delText>
            </w:r>
            <w:r w:rsidDel="00C64D09">
              <w:rPr>
                <w:noProof/>
                <w:webHidden/>
              </w:rPr>
              <w:tab/>
              <w:delText>19</w:delText>
            </w:r>
          </w:del>
        </w:p>
        <w:p w14:paraId="224D082C" w14:textId="030AB1CD" w:rsidR="00CA7B6C" w:rsidDel="00C64D09" w:rsidRDefault="00CA7B6C">
          <w:pPr>
            <w:pStyle w:val="TOC1"/>
            <w:tabs>
              <w:tab w:val="right" w:leader="dot" w:pos="9350"/>
            </w:tabs>
            <w:rPr>
              <w:del w:id="242" w:author="Frakes, Brent J" w:date="2020-07-24T23:48:00Z"/>
              <w:noProof/>
            </w:rPr>
          </w:pPr>
          <w:del w:id="243" w:author="Frakes, Brent J" w:date="2020-07-24T23:48:00Z">
            <w:r w:rsidRPr="00C64D09" w:rsidDel="00C64D09">
              <w:rPr>
                <w:rStyle w:val="Hyperlink"/>
                <w:noProof/>
              </w:rPr>
              <w:delText>7 Appendix</w:delText>
            </w:r>
            <w:r w:rsidDel="00C64D09">
              <w:rPr>
                <w:noProof/>
                <w:webHidden/>
              </w:rPr>
              <w:tab/>
              <w:delText>19</w:delText>
            </w:r>
          </w:del>
        </w:p>
        <w:p w14:paraId="003F4898" w14:textId="4ED1BBB7" w:rsidR="00CA7B6C" w:rsidDel="00C64D09" w:rsidRDefault="00CA7B6C">
          <w:pPr>
            <w:pStyle w:val="TOC2"/>
            <w:tabs>
              <w:tab w:val="right" w:leader="dot" w:pos="9350"/>
            </w:tabs>
            <w:rPr>
              <w:del w:id="244" w:author="Frakes, Brent J" w:date="2020-07-24T23:48:00Z"/>
              <w:noProof/>
            </w:rPr>
          </w:pPr>
          <w:del w:id="245" w:author="Frakes, Brent J" w:date="2020-07-24T23:48:00Z">
            <w:r w:rsidRPr="00C64D09" w:rsidDel="00C64D09">
              <w:rPr>
                <w:rStyle w:val="Hyperlink"/>
                <w:noProof/>
              </w:rPr>
              <w:delText>7.1 Example Query from Warehouse</w:delText>
            </w:r>
            <w:r w:rsidDel="00C64D09">
              <w:rPr>
                <w:noProof/>
                <w:webHidden/>
              </w:rPr>
              <w:tab/>
              <w:delText>19</w:delText>
            </w:r>
          </w:del>
        </w:p>
        <w:p w14:paraId="1656BFD5" w14:textId="1D4DA2AB" w:rsidR="00927B9A" w:rsidDel="00CA7B6C" w:rsidRDefault="00927B9A">
          <w:pPr>
            <w:pStyle w:val="TOC1"/>
            <w:tabs>
              <w:tab w:val="right" w:leader="dot" w:pos="9350"/>
            </w:tabs>
            <w:rPr>
              <w:del w:id="246" w:author="Frakes, Brent J" w:date="2020-07-24T22:06:00Z"/>
              <w:noProof/>
            </w:rPr>
          </w:pPr>
          <w:del w:id="247" w:author="Frakes, Brent J" w:date="2020-07-24T22:06:00Z">
            <w:r w:rsidRPr="00CA7B6C" w:rsidDel="00CA7B6C">
              <w:rPr>
                <w:rPrChange w:id="248" w:author="Frakes, Brent J" w:date="2020-07-24T22:06:00Z">
                  <w:rPr>
                    <w:rStyle w:val="Hyperlink"/>
                    <w:noProof/>
                  </w:rPr>
                </w:rPrChange>
              </w:rPr>
              <w:delText>1 Introduction</w:delText>
            </w:r>
            <w:r w:rsidDel="00CA7B6C">
              <w:rPr>
                <w:noProof/>
                <w:webHidden/>
              </w:rPr>
              <w:tab/>
              <w:delText>3</w:delText>
            </w:r>
          </w:del>
        </w:p>
        <w:p w14:paraId="190A0049" w14:textId="229077BA" w:rsidR="00927B9A" w:rsidDel="00CA7B6C" w:rsidRDefault="00927B9A">
          <w:pPr>
            <w:pStyle w:val="TOC1"/>
            <w:tabs>
              <w:tab w:val="right" w:leader="dot" w:pos="9350"/>
            </w:tabs>
            <w:rPr>
              <w:del w:id="249" w:author="Frakes, Brent J" w:date="2020-07-24T22:06:00Z"/>
              <w:noProof/>
            </w:rPr>
          </w:pPr>
          <w:del w:id="250" w:author="Frakes, Brent J" w:date="2020-07-24T22:06:00Z">
            <w:r w:rsidRPr="00CA7B6C" w:rsidDel="00CA7B6C">
              <w:rPr>
                <w:rPrChange w:id="251" w:author="Frakes, Brent J" w:date="2020-07-24T22:06:00Z">
                  <w:rPr>
                    <w:rStyle w:val="Hyperlink"/>
                    <w:noProof/>
                  </w:rPr>
                </w:rPrChange>
              </w:rPr>
              <w:delText>2 Accessing and Understanding the Warehouse</w:delText>
            </w:r>
            <w:r w:rsidDel="00CA7B6C">
              <w:rPr>
                <w:noProof/>
                <w:webHidden/>
              </w:rPr>
              <w:tab/>
              <w:delText>3</w:delText>
            </w:r>
          </w:del>
        </w:p>
        <w:p w14:paraId="2FB9A2F3" w14:textId="6AEE8BB6" w:rsidR="00927B9A" w:rsidDel="00CA7B6C" w:rsidRDefault="00927B9A">
          <w:pPr>
            <w:pStyle w:val="TOC2"/>
            <w:tabs>
              <w:tab w:val="right" w:leader="dot" w:pos="9350"/>
            </w:tabs>
            <w:rPr>
              <w:del w:id="252" w:author="Frakes, Brent J" w:date="2020-07-24T22:06:00Z"/>
              <w:noProof/>
            </w:rPr>
          </w:pPr>
          <w:del w:id="253" w:author="Frakes, Brent J" w:date="2020-07-24T22:06:00Z">
            <w:r w:rsidRPr="00CA7B6C" w:rsidDel="00CA7B6C">
              <w:rPr>
                <w:rPrChange w:id="254" w:author="Frakes, Brent J" w:date="2020-07-24T22:06:00Z">
                  <w:rPr>
                    <w:rStyle w:val="Hyperlink"/>
                    <w:noProof/>
                  </w:rPr>
                </w:rPrChange>
              </w:rPr>
              <w:delText>2.1 Access</w:delText>
            </w:r>
            <w:r w:rsidDel="00CA7B6C">
              <w:rPr>
                <w:noProof/>
                <w:webHidden/>
              </w:rPr>
              <w:tab/>
              <w:delText>3</w:delText>
            </w:r>
          </w:del>
        </w:p>
        <w:p w14:paraId="7FAD011E" w14:textId="4CCD4A0E" w:rsidR="00927B9A" w:rsidDel="00CA7B6C" w:rsidRDefault="00927B9A">
          <w:pPr>
            <w:pStyle w:val="TOC2"/>
            <w:tabs>
              <w:tab w:val="right" w:leader="dot" w:pos="9350"/>
            </w:tabs>
            <w:rPr>
              <w:del w:id="255" w:author="Frakes, Brent J" w:date="2020-07-24T22:06:00Z"/>
              <w:noProof/>
            </w:rPr>
          </w:pPr>
          <w:del w:id="256" w:author="Frakes, Brent J" w:date="2020-07-24T22:06:00Z">
            <w:r w:rsidRPr="00CA7B6C" w:rsidDel="00CA7B6C">
              <w:rPr>
                <w:rPrChange w:id="257" w:author="Frakes, Brent J" w:date="2020-07-24T22:06:00Z">
                  <w:rPr>
                    <w:rStyle w:val="Hyperlink"/>
                    <w:noProof/>
                  </w:rPr>
                </w:rPrChange>
              </w:rPr>
              <w:delText>2.2 General Rules for Use</w:delText>
            </w:r>
            <w:r w:rsidDel="00CA7B6C">
              <w:rPr>
                <w:noProof/>
                <w:webHidden/>
              </w:rPr>
              <w:tab/>
              <w:delText>3</w:delText>
            </w:r>
          </w:del>
        </w:p>
        <w:p w14:paraId="2B10C89F" w14:textId="25577915" w:rsidR="00927B9A" w:rsidDel="00CA7B6C" w:rsidRDefault="00927B9A">
          <w:pPr>
            <w:pStyle w:val="TOC2"/>
            <w:tabs>
              <w:tab w:val="right" w:leader="dot" w:pos="9350"/>
            </w:tabs>
            <w:rPr>
              <w:del w:id="258" w:author="Frakes, Brent J" w:date="2020-07-24T22:06:00Z"/>
              <w:noProof/>
            </w:rPr>
          </w:pPr>
          <w:del w:id="259" w:author="Frakes, Brent J" w:date="2020-07-24T22:06:00Z">
            <w:r w:rsidRPr="00CA7B6C" w:rsidDel="00CA7B6C">
              <w:rPr>
                <w:rPrChange w:id="260" w:author="Frakes, Brent J" w:date="2020-07-24T22:06:00Z">
                  <w:rPr>
                    <w:rStyle w:val="Hyperlink"/>
                    <w:noProof/>
                  </w:rPr>
                </w:rPrChange>
              </w:rPr>
              <w:delText>2.3 Warehouse Theories, Practices and Patterns</w:delText>
            </w:r>
            <w:r w:rsidDel="00CA7B6C">
              <w:rPr>
                <w:noProof/>
                <w:webHidden/>
              </w:rPr>
              <w:tab/>
              <w:delText>5</w:delText>
            </w:r>
          </w:del>
        </w:p>
        <w:p w14:paraId="3DED44D1" w14:textId="40EA9853" w:rsidR="00927B9A" w:rsidDel="00CA7B6C" w:rsidRDefault="00927B9A">
          <w:pPr>
            <w:pStyle w:val="TOC2"/>
            <w:tabs>
              <w:tab w:val="right" w:leader="dot" w:pos="9350"/>
            </w:tabs>
            <w:rPr>
              <w:del w:id="261" w:author="Frakes, Brent J" w:date="2020-07-24T22:06:00Z"/>
              <w:noProof/>
            </w:rPr>
          </w:pPr>
          <w:del w:id="262" w:author="Frakes, Brent J" w:date="2020-07-24T22:06:00Z">
            <w:r w:rsidRPr="00CA7B6C" w:rsidDel="00CA7B6C">
              <w:rPr>
                <w:rPrChange w:id="263" w:author="Frakes, Brent J" w:date="2020-07-24T22:06:00Z">
                  <w:rPr>
                    <w:rStyle w:val="Hyperlink"/>
                    <w:rFonts w:ascii="Calibri" w:hAnsi="Calibri" w:cs="Calibri"/>
                    <w:noProof/>
                  </w:rPr>
                </w:rPrChange>
              </w:rPr>
              <w:delText>2.4 When Dimensions and Facts Are Built</w:delText>
            </w:r>
            <w:r w:rsidDel="00CA7B6C">
              <w:rPr>
                <w:noProof/>
                <w:webHidden/>
              </w:rPr>
              <w:tab/>
              <w:delText>6</w:delText>
            </w:r>
          </w:del>
        </w:p>
        <w:p w14:paraId="5275E396" w14:textId="03F4C837" w:rsidR="00927B9A" w:rsidDel="00CA7B6C" w:rsidRDefault="00927B9A">
          <w:pPr>
            <w:pStyle w:val="TOC2"/>
            <w:tabs>
              <w:tab w:val="right" w:leader="dot" w:pos="9350"/>
            </w:tabs>
            <w:rPr>
              <w:del w:id="264" w:author="Frakes, Brent J" w:date="2020-07-24T22:06:00Z"/>
              <w:noProof/>
            </w:rPr>
          </w:pPr>
          <w:del w:id="265" w:author="Frakes, Brent J" w:date="2020-07-24T22:06:00Z">
            <w:r w:rsidRPr="00CA7B6C" w:rsidDel="00CA7B6C">
              <w:rPr>
                <w:rPrChange w:id="266" w:author="Frakes, Brent J" w:date="2020-07-24T22:06:00Z">
                  <w:rPr>
                    <w:rStyle w:val="Hyperlink"/>
                    <w:rFonts w:ascii="Calibri" w:hAnsi="Calibri" w:cs="Calibri"/>
                    <w:noProof/>
                  </w:rPr>
                </w:rPrChange>
              </w:rPr>
              <w:delText>2.5 Warehouse Patterns</w:delText>
            </w:r>
            <w:r w:rsidDel="00CA7B6C">
              <w:rPr>
                <w:noProof/>
                <w:webHidden/>
              </w:rPr>
              <w:tab/>
              <w:delText>6</w:delText>
            </w:r>
          </w:del>
        </w:p>
        <w:p w14:paraId="0FA8CD48" w14:textId="2ACE0EA3" w:rsidR="00927B9A" w:rsidDel="00CA7B6C" w:rsidRDefault="00927B9A">
          <w:pPr>
            <w:pStyle w:val="TOC2"/>
            <w:tabs>
              <w:tab w:val="right" w:leader="dot" w:pos="9350"/>
            </w:tabs>
            <w:rPr>
              <w:del w:id="267" w:author="Frakes, Brent J" w:date="2020-07-24T22:06:00Z"/>
              <w:noProof/>
            </w:rPr>
          </w:pPr>
          <w:del w:id="268" w:author="Frakes, Brent J" w:date="2020-07-24T22:06:00Z">
            <w:r w:rsidRPr="00CA7B6C" w:rsidDel="00CA7B6C">
              <w:rPr>
                <w:rPrChange w:id="269" w:author="Frakes, Brent J" w:date="2020-07-24T22:06:00Z">
                  <w:rPr>
                    <w:rStyle w:val="Hyperlink"/>
                    <w:noProof/>
                  </w:rPr>
                </w:rPrChange>
              </w:rPr>
              <w:delText>2.6 Warehouse Metadata</w:delText>
            </w:r>
            <w:r w:rsidDel="00CA7B6C">
              <w:rPr>
                <w:noProof/>
                <w:webHidden/>
              </w:rPr>
              <w:tab/>
              <w:delText>8</w:delText>
            </w:r>
          </w:del>
        </w:p>
        <w:p w14:paraId="59D80A30" w14:textId="602AB9A0" w:rsidR="00927B9A" w:rsidDel="00CA7B6C" w:rsidRDefault="00927B9A">
          <w:pPr>
            <w:pStyle w:val="TOC2"/>
            <w:tabs>
              <w:tab w:val="right" w:leader="dot" w:pos="9350"/>
            </w:tabs>
            <w:rPr>
              <w:del w:id="270" w:author="Frakes, Brent J" w:date="2020-07-24T22:06:00Z"/>
              <w:noProof/>
            </w:rPr>
          </w:pPr>
          <w:del w:id="271" w:author="Frakes, Brent J" w:date="2020-07-24T22:06:00Z">
            <w:r w:rsidRPr="00CA7B6C" w:rsidDel="00CA7B6C">
              <w:rPr>
                <w:rPrChange w:id="272" w:author="Frakes, Brent J" w:date="2020-07-24T22:06:00Z">
                  <w:rPr>
                    <w:rStyle w:val="Hyperlink"/>
                    <w:noProof/>
                  </w:rPr>
                </w:rPrChange>
              </w:rPr>
              <w:delText>2.7 How to Query the Warehouse</w:delText>
            </w:r>
            <w:r w:rsidDel="00CA7B6C">
              <w:rPr>
                <w:noProof/>
                <w:webHidden/>
              </w:rPr>
              <w:tab/>
              <w:delText>10</w:delText>
            </w:r>
          </w:del>
        </w:p>
        <w:p w14:paraId="500BB4C5" w14:textId="4F617D71" w:rsidR="00927B9A" w:rsidDel="00CA7B6C" w:rsidRDefault="00927B9A">
          <w:pPr>
            <w:pStyle w:val="TOC2"/>
            <w:tabs>
              <w:tab w:val="right" w:leader="dot" w:pos="9350"/>
            </w:tabs>
            <w:rPr>
              <w:del w:id="273" w:author="Frakes, Brent J" w:date="2020-07-24T22:06:00Z"/>
              <w:noProof/>
            </w:rPr>
          </w:pPr>
          <w:del w:id="274" w:author="Frakes, Brent J" w:date="2020-07-24T22:06:00Z">
            <w:r w:rsidRPr="00CA7B6C" w:rsidDel="00CA7B6C">
              <w:rPr>
                <w:rPrChange w:id="275" w:author="Frakes, Brent J" w:date="2020-07-24T22:06:00Z">
                  <w:rPr>
                    <w:rStyle w:val="Hyperlink"/>
                    <w:noProof/>
                  </w:rPr>
                </w:rPrChange>
              </w:rPr>
              <w:delText>2.7.1 Using Tables and Views</w:delText>
            </w:r>
            <w:r w:rsidDel="00CA7B6C">
              <w:rPr>
                <w:noProof/>
                <w:webHidden/>
              </w:rPr>
              <w:tab/>
              <w:delText>10</w:delText>
            </w:r>
          </w:del>
        </w:p>
        <w:p w14:paraId="6C22C188" w14:textId="75C15727" w:rsidR="00927B9A" w:rsidDel="00CA7B6C" w:rsidRDefault="00927B9A">
          <w:pPr>
            <w:pStyle w:val="TOC2"/>
            <w:tabs>
              <w:tab w:val="right" w:leader="dot" w:pos="9350"/>
            </w:tabs>
            <w:rPr>
              <w:del w:id="276" w:author="Frakes, Brent J" w:date="2020-07-24T22:06:00Z"/>
              <w:noProof/>
            </w:rPr>
          </w:pPr>
          <w:del w:id="277" w:author="Frakes, Brent J" w:date="2020-07-24T22:06:00Z">
            <w:r w:rsidRPr="00CA7B6C" w:rsidDel="00CA7B6C">
              <w:rPr>
                <w:rPrChange w:id="278" w:author="Frakes, Brent J" w:date="2020-07-24T22:06:00Z">
                  <w:rPr>
                    <w:rStyle w:val="Hyperlink"/>
                    <w:noProof/>
                  </w:rPr>
                </w:rPrChange>
              </w:rPr>
              <w:delText>2.7.2 Using OLAP Cubes</w:delText>
            </w:r>
            <w:r w:rsidDel="00CA7B6C">
              <w:rPr>
                <w:noProof/>
                <w:webHidden/>
              </w:rPr>
              <w:tab/>
              <w:delText>11</w:delText>
            </w:r>
          </w:del>
        </w:p>
        <w:p w14:paraId="0C6761B1" w14:textId="3957E607" w:rsidR="00927B9A" w:rsidDel="00CA7B6C" w:rsidRDefault="00927B9A">
          <w:pPr>
            <w:pStyle w:val="TOC1"/>
            <w:tabs>
              <w:tab w:val="right" w:leader="dot" w:pos="9350"/>
            </w:tabs>
            <w:rPr>
              <w:del w:id="279" w:author="Frakes, Brent J" w:date="2020-07-24T22:06:00Z"/>
              <w:noProof/>
            </w:rPr>
          </w:pPr>
          <w:del w:id="280" w:author="Frakes, Brent J" w:date="2020-07-24T22:06:00Z">
            <w:r w:rsidRPr="00CA7B6C" w:rsidDel="00CA7B6C">
              <w:rPr>
                <w:rPrChange w:id="281" w:author="Frakes, Brent J" w:date="2020-07-24T22:06:00Z">
                  <w:rPr>
                    <w:rStyle w:val="Hyperlink"/>
                    <w:noProof/>
                  </w:rPr>
                </w:rPrChange>
              </w:rPr>
              <w:delText>3 Adding New Data to the Warehouse</w:delText>
            </w:r>
            <w:r w:rsidDel="00CA7B6C">
              <w:rPr>
                <w:noProof/>
                <w:webHidden/>
              </w:rPr>
              <w:tab/>
              <w:delText>14</w:delText>
            </w:r>
          </w:del>
        </w:p>
        <w:p w14:paraId="751B6A56" w14:textId="5629664C" w:rsidR="00927B9A" w:rsidDel="00CA7B6C" w:rsidRDefault="00927B9A">
          <w:pPr>
            <w:pStyle w:val="TOC1"/>
            <w:tabs>
              <w:tab w:val="right" w:leader="dot" w:pos="9350"/>
            </w:tabs>
            <w:rPr>
              <w:del w:id="282" w:author="Frakes, Brent J" w:date="2020-07-24T22:06:00Z"/>
              <w:noProof/>
            </w:rPr>
          </w:pPr>
          <w:del w:id="283" w:author="Frakes, Brent J" w:date="2020-07-24T22:06:00Z">
            <w:r w:rsidRPr="00CA7B6C" w:rsidDel="00CA7B6C">
              <w:rPr>
                <w:rPrChange w:id="284" w:author="Frakes, Brent J" w:date="2020-07-24T22:06:00Z">
                  <w:rPr>
                    <w:rStyle w:val="Hyperlink"/>
                    <w:noProof/>
                  </w:rPr>
                </w:rPrChange>
              </w:rPr>
              <w:delText>4 Data Workflows</w:delText>
            </w:r>
            <w:r w:rsidDel="00CA7B6C">
              <w:rPr>
                <w:noProof/>
                <w:webHidden/>
              </w:rPr>
              <w:tab/>
              <w:delText>15</w:delText>
            </w:r>
          </w:del>
        </w:p>
        <w:p w14:paraId="37CB576F" w14:textId="7014E660" w:rsidR="00927B9A" w:rsidDel="00CA7B6C" w:rsidRDefault="00927B9A">
          <w:pPr>
            <w:pStyle w:val="TOC2"/>
            <w:tabs>
              <w:tab w:val="right" w:leader="dot" w:pos="9350"/>
            </w:tabs>
            <w:rPr>
              <w:del w:id="285" w:author="Frakes, Brent J" w:date="2020-07-24T22:06:00Z"/>
              <w:noProof/>
            </w:rPr>
          </w:pPr>
          <w:del w:id="286" w:author="Frakes, Brent J" w:date="2020-07-24T22:06:00Z">
            <w:r w:rsidRPr="00CA7B6C" w:rsidDel="00CA7B6C">
              <w:rPr>
                <w:rPrChange w:id="287" w:author="Frakes, Brent J" w:date="2020-07-24T22:06:00Z">
                  <w:rPr>
                    <w:rStyle w:val="Hyperlink"/>
                    <w:noProof/>
                  </w:rPr>
                </w:rPrChange>
              </w:rPr>
              <w:delText>4.1 ETL Process to Load Dimensions and Facts</w:delText>
            </w:r>
            <w:r w:rsidDel="00CA7B6C">
              <w:rPr>
                <w:noProof/>
                <w:webHidden/>
              </w:rPr>
              <w:tab/>
              <w:delText>16</w:delText>
            </w:r>
          </w:del>
        </w:p>
        <w:p w14:paraId="0EE61046" w14:textId="0C006FDF" w:rsidR="00927B9A" w:rsidDel="00CA7B6C" w:rsidRDefault="00927B9A">
          <w:pPr>
            <w:pStyle w:val="TOC2"/>
            <w:tabs>
              <w:tab w:val="right" w:leader="dot" w:pos="9350"/>
            </w:tabs>
            <w:rPr>
              <w:del w:id="288" w:author="Frakes, Brent J" w:date="2020-07-24T22:06:00Z"/>
              <w:noProof/>
            </w:rPr>
          </w:pPr>
          <w:del w:id="289" w:author="Frakes, Brent J" w:date="2020-07-24T22:06:00Z">
            <w:r w:rsidRPr="00CA7B6C" w:rsidDel="00CA7B6C">
              <w:rPr>
                <w:rPrChange w:id="290" w:author="Frakes, Brent J" w:date="2020-07-24T22:06:00Z">
                  <w:rPr>
                    <w:rStyle w:val="Hyperlink"/>
                    <w:noProof/>
                  </w:rPr>
                </w:rPrChange>
              </w:rPr>
              <w:delText>4.1.1 Dimensions</w:delText>
            </w:r>
            <w:r w:rsidDel="00CA7B6C">
              <w:rPr>
                <w:noProof/>
                <w:webHidden/>
              </w:rPr>
              <w:tab/>
              <w:delText>16</w:delText>
            </w:r>
          </w:del>
        </w:p>
        <w:p w14:paraId="2B0B03D4" w14:textId="33F25293" w:rsidR="00927B9A" w:rsidDel="00CA7B6C" w:rsidRDefault="00927B9A">
          <w:pPr>
            <w:pStyle w:val="TOC2"/>
            <w:tabs>
              <w:tab w:val="right" w:leader="dot" w:pos="9350"/>
            </w:tabs>
            <w:rPr>
              <w:del w:id="291" w:author="Frakes, Brent J" w:date="2020-07-24T22:06:00Z"/>
              <w:noProof/>
            </w:rPr>
          </w:pPr>
          <w:del w:id="292" w:author="Frakes, Brent J" w:date="2020-07-24T22:06:00Z">
            <w:r w:rsidRPr="00CA7B6C" w:rsidDel="00CA7B6C">
              <w:rPr>
                <w:rPrChange w:id="293" w:author="Frakes, Brent J" w:date="2020-07-24T22:06:00Z">
                  <w:rPr>
                    <w:rStyle w:val="Hyperlink"/>
                    <w:noProof/>
                  </w:rPr>
                </w:rPrChange>
              </w:rPr>
              <w:delText>4.1.2 Facts</w:delText>
            </w:r>
            <w:r w:rsidDel="00CA7B6C">
              <w:rPr>
                <w:noProof/>
                <w:webHidden/>
              </w:rPr>
              <w:tab/>
              <w:delText>16</w:delText>
            </w:r>
          </w:del>
        </w:p>
        <w:p w14:paraId="609EB0E8" w14:textId="79CAFCCB" w:rsidR="00927B9A" w:rsidDel="00CA7B6C" w:rsidRDefault="00927B9A">
          <w:pPr>
            <w:pStyle w:val="TOC2"/>
            <w:tabs>
              <w:tab w:val="right" w:leader="dot" w:pos="9350"/>
            </w:tabs>
            <w:rPr>
              <w:del w:id="294" w:author="Frakes, Brent J" w:date="2020-07-24T22:06:00Z"/>
              <w:noProof/>
            </w:rPr>
          </w:pPr>
          <w:del w:id="295" w:author="Frakes, Brent J" w:date="2020-07-24T22:06:00Z">
            <w:r w:rsidRPr="00CA7B6C" w:rsidDel="00CA7B6C">
              <w:rPr>
                <w:rPrChange w:id="296" w:author="Frakes, Brent J" w:date="2020-07-24T22:06:00Z">
                  <w:rPr>
                    <w:rStyle w:val="Hyperlink"/>
                    <w:noProof/>
                  </w:rPr>
                </w:rPrChange>
              </w:rPr>
              <w:delText>4.2 Choreographing the Loading of Core and Program-Specific Tables</w:delText>
            </w:r>
            <w:r w:rsidDel="00CA7B6C">
              <w:rPr>
                <w:noProof/>
                <w:webHidden/>
              </w:rPr>
              <w:tab/>
              <w:delText>16</w:delText>
            </w:r>
          </w:del>
        </w:p>
        <w:p w14:paraId="42F5ACC4" w14:textId="7F60274C" w:rsidR="00927B9A" w:rsidDel="00CA7B6C" w:rsidRDefault="00927B9A">
          <w:pPr>
            <w:pStyle w:val="TOC1"/>
            <w:tabs>
              <w:tab w:val="right" w:leader="dot" w:pos="9350"/>
            </w:tabs>
            <w:rPr>
              <w:del w:id="297" w:author="Frakes, Brent J" w:date="2020-07-24T22:06:00Z"/>
              <w:noProof/>
            </w:rPr>
          </w:pPr>
          <w:del w:id="298" w:author="Frakes, Brent J" w:date="2020-07-24T22:06:00Z">
            <w:r w:rsidRPr="00CA7B6C" w:rsidDel="00CA7B6C">
              <w:rPr>
                <w:rPrChange w:id="299" w:author="Frakes, Brent J" w:date="2020-07-24T22:06:00Z">
                  <w:rPr>
                    <w:rStyle w:val="Hyperlink"/>
                    <w:noProof/>
                  </w:rPr>
                </w:rPrChange>
              </w:rPr>
              <w:delText>5 Change Management</w:delText>
            </w:r>
            <w:r w:rsidDel="00CA7B6C">
              <w:rPr>
                <w:noProof/>
                <w:webHidden/>
              </w:rPr>
              <w:tab/>
              <w:delText>17</w:delText>
            </w:r>
          </w:del>
        </w:p>
        <w:p w14:paraId="65F1B80A" w14:textId="4A5AA26B" w:rsidR="00927B9A" w:rsidDel="00CA7B6C" w:rsidRDefault="00927B9A">
          <w:pPr>
            <w:pStyle w:val="TOC1"/>
            <w:tabs>
              <w:tab w:val="right" w:leader="dot" w:pos="9350"/>
            </w:tabs>
            <w:rPr>
              <w:del w:id="300" w:author="Frakes, Brent J" w:date="2020-07-24T22:06:00Z"/>
              <w:noProof/>
            </w:rPr>
          </w:pPr>
          <w:del w:id="301" w:author="Frakes, Brent J" w:date="2020-07-24T22:06:00Z">
            <w:r w:rsidRPr="00CA7B6C" w:rsidDel="00CA7B6C">
              <w:rPr>
                <w:rPrChange w:id="302" w:author="Frakes, Brent J" w:date="2020-07-24T22:06:00Z">
                  <w:rPr>
                    <w:rStyle w:val="Hyperlink"/>
                    <w:noProof/>
                  </w:rPr>
                </w:rPrChange>
              </w:rPr>
              <w:delText>6 Appendix</w:delText>
            </w:r>
            <w:r w:rsidDel="00CA7B6C">
              <w:rPr>
                <w:noProof/>
                <w:webHidden/>
              </w:rPr>
              <w:tab/>
              <w:delText>18</w:delText>
            </w:r>
          </w:del>
        </w:p>
        <w:p w14:paraId="052E3380" w14:textId="1A2F518B" w:rsidR="00927B9A" w:rsidDel="00CA7B6C" w:rsidRDefault="00927B9A">
          <w:pPr>
            <w:pStyle w:val="TOC2"/>
            <w:tabs>
              <w:tab w:val="right" w:leader="dot" w:pos="9350"/>
            </w:tabs>
            <w:rPr>
              <w:del w:id="303" w:author="Frakes, Brent J" w:date="2020-07-24T22:06:00Z"/>
              <w:noProof/>
            </w:rPr>
          </w:pPr>
          <w:del w:id="304" w:author="Frakes, Brent J" w:date="2020-07-24T22:06:00Z">
            <w:r w:rsidRPr="00CA7B6C" w:rsidDel="00CA7B6C">
              <w:rPr>
                <w:rPrChange w:id="305" w:author="Frakes, Brent J" w:date="2020-07-24T22:06:00Z">
                  <w:rPr>
                    <w:rStyle w:val="Hyperlink"/>
                    <w:noProof/>
                  </w:rPr>
                </w:rPrChange>
              </w:rPr>
              <w:delText>6.1 Example Query from Warehouse</w:delText>
            </w:r>
            <w:r w:rsidDel="00CA7B6C">
              <w:rPr>
                <w:noProof/>
                <w:webHidden/>
              </w:rPr>
              <w:tab/>
              <w:delText>18</w:delText>
            </w:r>
          </w:del>
        </w:p>
        <w:p w14:paraId="43DA3850" w14:textId="0A0C5648" w:rsidR="00A172CC" w:rsidRDefault="00A172CC">
          <w:r>
            <w:rPr>
              <w:b/>
              <w:bCs/>
              <w:noProof/>
            </w:rPr>
            <w:fldChar w:fldCharType="end"/>
          </w:r>
        </w:p>
      </w:sdtContent>
    </w:sdt>
    <w:p w14:paraId="4DB67152" w14:textId="4B33EFC6" w:rsidR="00A172CC" w:rsidRDefault="00A172CC">
      <w:r>
        <w:br w:type="page"/>
      </w:r>
    </w:p>
    <w:p w14:paraId="7909EFBD" w14:textId="7852B31B" w:rsidR="00A172CC" w:rsidRPr="00A172CC" w:rsidRDefault="00A172CC" w:rsidP="00A172CC">
      <w:pPr>
        <w:pStyle w:val="H1-HelpDoc"/>
      </w:pPr>
      <w:bookmarkStart w:id="306" w:name="_Toc46774657"/>
      <w:r>
        <w:lastRenderedPageBreak/>
        <w:t>Introduction</w:t>
      </w:r>
      <w:bookmarkEnd w:id="306"/>
    </w:p>
    <w:p w14:paraId="2F261317" w14:textId="667BD400" w:rsidR="00FC4751" w:rsidRDefault="004F3066" w:rsidP="003E49F5">
      <w:pPr>
        <w:pStyle w:val="NormalText-HelpDoc"/>
        <w:rPr>
          <w:rStyle w:val="normaltextrun"/>
          <w:rFonts w:ascii="Calibri" w:hAnsi="Calibri" w:cs="Calibri"/>
        </w:rPr>
      </w:pPr>
      <w:r>
        <w:rPr>
          <w:rStyle w:val="normaltextrun"/>
          <w:rFonts w:ascii="Calibri" w:hAnsi="Calibri" w:cs="Calibri"/>
        </w:rPr>
        <w:t>IRIS</w:t>
      </w:r>
      <w:r w:rsidR="00EF659C">
        <w:rPr>
          <w:rStyle w:val="normaltextrun"/>
          <w:rFonts w:ascii="Calibri" w:hAnsi="Calibri" w:cs="Calibri"/>
        </w:rPr>
        <w:t xml:space="preserve"> W</w:t>
      </w:r>
      <w:r>
        <w:rPr>
          <w:rStyle w:val="normaltextrun"/>
          <w:rFonts w:ascii="Calibri" w:hAnsi="Calibri" w:cs="Calibri"/>
        </w:rPr>
        <w:t>arehouse</w:t>
      </w:r>
      <w:r w:rsidR="00160EA0">
        <w:rPr>
          <w:rStyle w:val="normaltextrun"/>
          <w:rFonts w:ascii="Calibri" w:hAnsi="Calibri" w:cs="Calibri"/>
        </w:rPr>
        <w:t xml:space="preserve"> (The Warehouse),</w:t>
      </w:r>
      <w:r w:rsidR="003E49F5">
        <w:rPr>
          <w:rStyle w:val="normaltextrun"/>
          <w:rFonts w:ascii="Calibri" w:hAnsi="Calibri" w:cs="Calibri"/>
        </w:rPr>
        <w:t xml:space="preserve"> is an </w:t>
      </w:r>
      <w:r w:rsidR="00EF659C">
        <w:rPr>
          <w:rStyle w:val="normaltextrun"/>
          <w:rFonts w:ascii="Calibri" w:hAnsi="Calibri" w:cs="Calibri"/>
        </w:rPr>
        <w:t>E</w:t>
      </w:r>
      <w:r w:rsidR="003E49F5">
        <w:rPr>
          <w:rStyle w:val="normaltextrun"/>
          <w:rFonts w:ascii="Calibri" w:hAnsi="Calibri" w:cs="Calibri"/>
        </w:rPr>
        <w:t xml:space="preserve">nterprise </w:t>
      </w:r>
      <w:r w:rsidR="00EF659C">
        <w:rPr>
          <w:rStyle w:val="normaltextrun"/>
          <w:rFonts w:ascii="Calibri" w:hAnsi="Calibri" w:cs="Calibri"/>
        </w:rPr>
        <w:t>D</w:t>
      </w:r>
      <w:r w:rsidR="003E49F5">
        <w:rPr>
          <w:rStyle w:val="normaltextrun"/>
          <w:rFonts w:ascii="Calibri" w:hAnsi="Calibri" w:cs="Calibri"/>
        </w:rPr>
        <w:t xml:space="preserve">ata </w:t>
      </w:r>
      <w:r w:rsidR="00EF659C">
        <w:rPr>
          <w:rStyle w:val="normaltextrun"/>
          <w:rFonts w:ascii="Calibri" w:hAnsi="Calibri" w:cs="Calibri"/>
        </w:rPr>
        <w:t>W</w:t>
      </w:r>
      <w:r w:rsidR="003E49F5">
        <w:rPr>
          <w:rStyle w:val="normaltextrun"/>
          <w:rFonts w:ascii="Calibri" w:hAnsi="Calibri" w:cs="Calibri"/>
        </w:rPr>
        <w:t>arehouse</w:t>
      </w:r>
      <w:r w:rsidR="00C03657">
        <w:rPr>
          <w:rStyle w:val="FootnoteReference"/>
          <w:rFonts w:ascii="Calibri" w:hAnsi="Calibri" w:cs="Calibri"/>
        </w:rPr>
        <w:footnoteReference w:id="2"/>
      </w:r>
      <w:r w:rsidR="00FC4751">
        <w:rPr>
          <w:rStyle w:val="normaltextrun"/>
          <w:rFonts w:ascii="Calibri" w:hAnsi="Calibri" w:cs="Calibri"/>
        </w:rPr>
        <w:t xml:space="preserve">, </w:t>
      </w:r>
      <w:r w:rsidR="00D363C0">
        <w:rPr>
          <w:rStyle w:val="normaltextrun"/>
          <w:rFonts w:ascii="Calibri" w:hAnsi="Calibri" w:cs="Calibri"/>
        </w:rPr>
        <w:t xml:space="preserve">or </w:t>
      </w:r>
      <w:r w:rsidR="009641AC">
        <w:rPr>
          <w:rStyle w:val="normaltextrun"/>
          <w:rFonts w:ascii="Calibri" w:hAnsi="Calibri" w:cs="Calibri"/>
        </w:rPr>
        <w:t>a…</w:t>
      </w:r>
      <w:r w:rsidR="00FC4751">
        <w:rPr>
          <w:rStyle w:val="normaltextrun"/>
          <w:rFonts w:ascii="Calibri" w:hAnsi="Calibri" w:cs="Calibri"/>
        </w:rPr>
        <w:t xml:space="preserve"> </w:t>
      </w:r>
    </w:p>
    <w:p w14:paraId="0A1317C9" w14:textId="7BE596C2" w:rsidR="003E49F5" w:rsidRPr="00EA70C8" w:rsidRDefault="009641AC" w:rsidP="003D42E0">
      <w:pPr>
        <w:pStyle w:val="NormalText-HelpDoc"/>
        <w:rPr>
          <w:rStyle w:val="normaltextrun"/>
          <w:rFonts w:ascii="Calibri" w:hAnsi="Calibri" w:cs="Calibri"/>
          <w:b/>
          <w:bCs/>
          <w:i/>
          <w:iCs/>
        </w:rPr>
      </w:pPr>
      <w:r>
        <w:rPr>
          <w:rStyle w:val="normaltextrun"/>
          <w:rFonts w:ascii="Calibri" w:hAnsi="Calibri" w:cs="Calibri"/>
          <w:b/>
          <w:bCs/>
          <w:i/>
          <w:iCs/>
        </w:rPr>
        <w:t>…c</w:t>
      </w:r>
      <w:r w:rsidR="00166611" w:rsidRPr="00EA70C8">
        <w:rPr>
          <w:rStyle w:val="normaltextrun"/>
          <w:rFonts w:ascii="Calibri" w:hAnsi="Calibri" w:cs="Calibri"/>
          <w:b/>
          <w:bCs/>
          <w:i/>
          <w:iCs/>
        </w:rPr>
        <w:t>entrally managed repository of integrated data from one or more disparate sources for the purpose of analyzing and reporting quality information quickly and easily across the USFWS</w:t>
      </w:r>
      <w:r w:rsidR="003D42E0" w:rsidRPr="00EA70C8">
        <w:rPr>
          <w:rStyle w:val="normaltextrun"/>
          <w:rFonts w:ascii="Calibri" w:hAnsi="Calibri" w:cs="Calibri"/>
          <w:b/>
          <w:bCs/>
          <w:i/>
          <w:iCs/>
        </w:rPr>
        <w:t xml:space="preserve"> </w:t>
      </w:r>
      <w:r w:rsidR="003E49F5" w:rsidRPr="00EA70C8">
        <w:rPr>
          <w:rStyle w:val="normaltextrun"/>
          <w:rFonts w:ascii="Calibri" w:hAnsi="Calibri" w:cs="Calibri"/>
          <w:b/>
          <w:bCs/>
          <w:i/>
          <w:iCs/>
        </w:rPr>
        <w:t>designed for use by all USFWS staff.</w:t>
      </w:r>
    </w:p>
    <w:p w14:paraId="22199DD6" w14:textId="04EA3FDB" w:rsidR="004F3066" w:rsidRDefault="00AD13DF" w:rsidP="003E49F5">
      <w:pPr>
        <w:pStyle w:val="NormalText-HelpDoc"/>
        <w:rPr>
          <w:rStyle w:val="normaltextrun"/>
          <w:rFonts w:ascii="Calibri" w:hAnsi="Calibri" w:cs="Calibri"/>
        </w:rPr>
      </w:pPr>
      <w:r>
        <w:rPr>
          <w:rStyle w:val="normaltextrun"/>
          <w:rFonts w:ascii="Calibri" w:hAnsi="Calibri" w:cs="Calibri"/>
        </w:rPr>
        <w:t xml:space="preserve">IRIS Warehouse is </w:t>
      </w:r>
      <w:r w:rsidR="00D05160">
        <w:rPr>
          <w:rStyle w:val="normaltextrun"/>
          <w:rFonts w:ascii="Calibri" w:hAnsi="Calibri" w:cs="Calibri"/>
        </w:rPr>
        <w:t xml:space="preserve">read-only and </w:t>
      </w:r>
      <w:r>
        <w:rPr>
          <w:rStyle w:val="normaltextrun"/>
          <w:rFonts w:ascii="Calibri" w:hAnsi="Calibri" w:cs="Calibri"/>
        </w:rPr>
        <w:t>indented</w:t>
      </w:r>
      <w:r w:rsidR="004F3066">
        <w:rPr>
          <w:rStyle w:val="normaltextrun"/>
          <w:rFonts w:ascii="Calibri" w:hAnsi="Calibri" w:cs="Calibri"/>
        </w:rPr>
        <w:t xml:space="preserve"> should be fast, accurate, timely and easy to use.</w:t>
      </w:r>
      <w:r>
        <w:rPr>
          <w:rStyle w:val="normaltextrun"/>
          <w:rFonts w:ascii="Calibri" w:hAnsi="Calibri" w:cs="Calibri"/>
        </w:rPr>
        <w:t xml:space="preserve"> </w:t>
      </w:r>
      <w:r w:rsidR="00D05160">
        <w:rPr>
          <w:rStyle w:val="normaltextrun"/>
          <w:rFonts w:ascii="Calibri" w:hAnsi="Calibri" w:cs="Calibri"/>
        </w:rPr>
        <w:t xml:space="preserve">Longer term, the intent is that this warehouse becomes to the source of truth for all reporting and analysis, regardless of where and how that is </w:t>
      </w:r>
      <w:r w:rsidR="00160EA0">
        <w:rPr>
          <w:rStyle w:val="normaltextrun"/>
          <w:rFonts w:ascii="Calibri" w:hAnsi="Calibri" w:cs="Calibri"/>
        </w:rPr>
        <w:t>accomplished</w:t>
      </w:r>
      <w:r w:rsidR="00D05160">
        <w:rPr>
          <w:rStyle w:val="normaltextrun"/>
          <w:rFonts w:ascii="Calibri" w:hAnsi="Calibri" w:cs="Calibri"/>
        </w:rPr>
        <w:t>.</w:t>
      </w:r>
    </w:p>
    <w:p w14:paraId="684516D8" w14:textId="5F14819C" w:rsidR="00953E1C" w:rsidRDefault="00953E1C" w:rsidP="00C9751A">
      <w:pPr>
        <w:pStyle w:val="NormalText-HelpDoc"/>
      </w:pPr>
      <w:r>
        <w:t xml:space="preserve">Currently, IRIS Warehouse is a collaboration among </w:t>
      </w:r>
      <w:r w:rsidR="00D363C0">
        <w:t xml:space="preserve">the following </w:t>
      </w:r>
      <w:r w:rsidR="00CE778A">
        <w:t>three “data-rich” programs within the USFWS:</w:t>
      </w:r>
    </w:p>
    <w:p w14:paraId="7E3B587A" w14:textId="0C97C069" w:rsidR="00CE778A" w:rsidRDefault="00CE778A" w:rsidP="0002661D">
      <w:pPr>
        <w:pStyle w:val="Bullet-HelpDoc"/>
      </w:pPr>
      <w:r>
        <w:t>Refuges</w:t>
      </w:r>
      <w:r w:rsidR="009D207F">
        <w:t xml:space="preserve"> </w:t>
      </w:r>
      <w:r w:rsidR="00395BE0">
        <w:t>(</w:t>
      </w:r>
      <w:r w:rsidR="00F3568F">
        <w:t xml:space="preserve">Warehouse </w:t>
      </w:r>
      <w:r w:rsidR="00497F0C">
        <w:t xml:space="preserve">Lead: </w:t>
      </w:r>
      <w:r w:rsidR="00395BE0">
        <w:t>Brent Frakes)</w:t>
      </w:r>
    </w:p>
    <w:p w14:paraId="541C069C" w14:textId="5AF77EE8" w:rsidR="00CE778A" w:rsidRDefault="00CE778A" w:rsidP="0002661D">
      <w:pPr>
        <w:pStyle w:val="Bullet-HelpDoc"/>
      </w:pPr>
      <w:r>
        <w:t>Migratory Birds</w:t>
      </w:r>
      <w:r w:rsidR="00395BE0">
        <w:t xml:space="preserve"> (</w:t>
      </w:r>
      <w:r w:rsidR="00F3568F">
        <w:t xml:space="preserve">Warehouse: </w:t>
      </w:r>
      <w:r w:rsidR="00497F0C">
        <w:t xml:space="preserve">Lead: </w:t>
      </w:r>
      <w:r w:rsidR="00395BE0">
        <w:t>Nathan Zimpfer)</w:t>
      </w:r>
    </w:p>
    <w:p w14:paraId="17E160E2" w14:textId="584E6A34" w:rsidR="00CE778A" w:rsidRDefault="0002661D" w:rsidP="0002661D">
      <w:pPr>
        <w:pStyle w:val="Bullet-HelpDoc"/>
      </w:pPr>
      <w:r>
        <w:t>Ecological Services</w:t>
      </w:r>
      <w:r w:rsidR="00395BE0">
        <w:t xml:space="preserve"> (</w:t>
      </w:r>
      <w:r w:rsidR="00F3568F">
        <w:t xml:space="preserve">Warehouse </w:t>
      </w:r>
      <w:r w:rsidR="00497F0C">
        <w:t xml:space="preserve">Lead: </w:t>
      </w:r>
      <w:r w:rsidR="00395BE0">
        <w:t>Jorge Bravo)</w:t>
      </w:r>
    </w:p>
    <w:p w14:paraId="490C692E" w14:textId="77777777" w:rsidR="00B27BB8" w:rsidRDefault="00B27BB8" w:rsidP="00532912">
      <w:pPr>
        <w:pStyle w:val="NormalText-HelpDoc"/>
      </w:pPr>
    </w:p>
    <w:p w14:paraId="4945B33B" w14:textId="1EA57CD6" w:rsidR="00532912" w:rsidRDefault="00532912" w:rsidP="00532912">
      <w:pPr>
        <w:pStyle w:val="NormalText-HelpDoc"/>
      </w:pPr>
      <w:r>
        <w:t xml:space="preserve">This guide is intended to serve all types of users ranging from the beginners to the staff </w:t>
      </w:r>
      <w:r w:rsidR="00B27BB8">
        <w:t xml:space="preserve">managing The Warehouse. </w:t>
      </w:r>
      <w:r w:rsidR="005160B2">
        <w:t>Section 2 documents how to access The Warehouse and provides more guidance on its use and design.</w:t>
      </w:r>
    </w:p>
    <w:p w14:paraId="6005F4D1" w14:textId="4930BEA2" w:rsidR="00041368" w:rsidRDefault="00BE5F2C" w:rsidP="00C9751A">
      <w:pPr>
        <w:pStyle w:val="H1-HelpDoc"/>
      </w:pPr>
      <w:bookmarkStart w:id="307" w:name="_Toc46774658"/>
      <w:r>
        <w:t xml:space="preserve">Accessing and </w:t>
      </w:r>
      <w:r w:rsidR="00041368">
        <w:t>Understanding the Warehouse</w:t>
      </w:r>
      <w:bookmarkEnd w:id="307"/>
    </w:p>
    <w:p w14:paraId="6E0E2710" w14:textId="303EA7EA" w:rsidR="00BE5F2C" w:rsidRDefault="00BE5F2C" w:rsidP="00BE5F2C">
      <w:pPr>
        <w:pStyle w:val="H2-HelpDoc"/>
      </w:pPr>
      <w:bookmarkStart w:id="308" w:name="_Toc46774659"/>
      <w:r>
        <w:t>Access</w:t>
      </w:r>
      <w:bookmarkEnd w:id="308"/>
    </w:p>
    <w:p w14:paraId="3865CD68" w14:textId="55C9CCED" w:rsidR="0003041B" w:rsidRDefault="005160B2" w:rsidP="00F90EB6">
      <w:pPr>
        <w:pStyle w:val="NormalText-HelpDoc"/>
      </w:pPr>
      <w:r>
        <w:rPr>
          <w:rStyle w:val="normaltextrun"/>
          <w:rFonts w:ascii="Calibri" w:eastAsiaTheme="majorEastAsia" w:hAnsi="Calibri" w:cs="Calibri"/>
        </w:rPr>
        <w:t xml:space="preserve">Currently, </w:t>
      </w:r>
      <w:r w:rsidR="007A2FED">
        <w:rPr>
          <w:rStyle w:val="normaltextrun"/>
          <w:rFonts w:ascii="Calibri" w:eastAsiaTheme="majorEastAsia" w:hAnsi="Calibri" w:cs="Calibri"/>
        </w:rPr>
        <w:t>read-only acc</w:t>
      </w:r>
      <w:r w:rsidR="00F90EB6">
        <w:rPr>
          <w:rStyle w:val="normaltextrun"/>
          <w:rFonts w:ascii="Calibri" w:eastAsiaTheme="majorEastAsia" w:hAnsi="Calibri" w:cs="Calibri"/>
        </w:rPr>
        <w:t xml:space="preserve">ess the </w:t>
      </w:r>
      <w:r w:rsidR="0003041B">
        <w:rPr>
          <w:rStyle w:val="normaltextrun"/>
          <w:rFonts w:ascii="Calibri" w:eastAsiaTheme="majorEastAsia" w:hAnsi="Calibri" w:cs="Calibri"/>
        </w:rPr>
        <w:t>beta version of IRIS Warehouse</w:t>
      </w:r>
      <w:r w:rsidR="007A2FED">
        <w:rPr>
          <w:rStyle w:val="normaltextrun"/>
          <w:rFonts w:ascii="Calibri" w:eastAsiaTheme="majorEastAsia" w:hAnsi="Calibri" w:cs="Calibri"/>
        </w:rPr>
        <w:t xml:space="preserve"> can be obtained </w:t>
      </w:r>
      <w:r w:rsidR="008A2DA2">
        <w:rPr>
          <w:rStyle w:val="normaltextrun"/>
          <w:rFonts w:ascii="Calibri" w:eastAsiaTheme="majorEastAsia" w:hAnsi="Calibri" w:cs="Calibri"/>
        </w:rPr>
        <w:t>by contacting Brent Frakes</w:t>
      </w:r>
      <w:r w:rsidR="007B1892">
        <w:rPr>
          <w:rStyle w:val="normaltextrun"/>
          <w:rFonts w:ascii="Calibri" w:eastAsiaTheme="majorEastAsia" w:hAnsi="Calibri" w:cs="Calibri"/>
        </w:rPr>
        <w:t xml:space="preserve"> (</w:t>
      </w:r>
      <w:hyperlink r:id="rId11" w:history="1">
        <w:r w:rsidR="007B1892" w:rsidRPr="00DB3E2E">
          <w:rPr>
            <w:rStyle w:val="Hyperlink"/>
            <w:rFonts w:ascii="Calibri" w:eastAsiaTheme="majorEastAsia" w:hAnsi="Calibri" w:cs="Calibri"/>
          </w:rPr>
          <w:t>brent_frakes@fws.gov</w:t>
        </w:r>
      </w:hyperlink>
      <w:r w:rsidR="007B1892">
        <w:rPr>
          <w:rStyle w:val="normaltextrun"/>
          <w:rFonts w:ascii="Calibri" w:eastAsiaTheme="majorEastAsia" w:hAnsi="Calibri" w:cs="Calibri"/>
        </w:rPr>
        <w:t>)</w:t>
      </w:r>
      <w:r w:rsidR="007B1892">
        <w:rPr>
          <w:rStyle w:val="eop"/>
          <w:rFonts w:ascii="Calibri" w:eastAsiaTheme="majorEastAsia" w:hAnsi="Calibri" w:cs="Calibri"/>
        </w:rPr>
        <w:t>. Once you have permission, you can login here</w:t>
      </w:r>
      <w:r w:rsidR="009041AA">
        <w:rPr>
          <w:rStyle w:val="eop"/>
          <w:rFonts w:ascii="Calibri" w:eastAsiaTheme="majorEastAsia" w:hAnsi="Calibri" w:cs="Calibri"/>
        </w:rPr>
        <w:t>:</w:t>
      </w:r>
    </w:p>
    <w:p w14:paraId="3485F31C" w14:textId="29C30FFA" w:rsidR="0003041B" w:rsidRDefault="00F90EB6" w:rsidP="00F90EB6">
      <w:pPr>
        <w:pStyle w:val="NormalText-HelpDoc"/>
        <w:spacing w:line="180" w:lineRule="auto"/>
        <w:ind w:left="1440"/>
      </w:pPr>
      <w:r w:rsidRPr="00F90EB6">
        <w:rPr>
          <w:rStyle w:val="normaltextrun"/>
          <w:rFonts w:ascii="Calibri" w:eastAsiaTheme="majorEastAsia" w:hAnsi="Calibri" w:cs="Calibri"/>
          <w:b/>
          <w:bCs/>
        </w:rPr>
        <w:t>Server</w:t>
      </w:r>
      <w:r>
        <w:rPr>
          <w:rStyle w:val="normaltextrun"/>
          <w:rFonts w:ascii="Calibri" w:eastAsiaTheme="majorEastAsia" w:hAnsi="Calibri" w:cs="Calibri"/>
        </w:rPr>
        <w:t xml:space="preserve">: </w:t>
      </w:r>
      <w:r w:rsidR="0003041B">
        <w:rPr>
          <w:rStyle w:val="normaltextrun"/>
          <w:rFonts w:ascii="Calibri" w:eastAsiaTheme="majorEastAsia" w:hAnsi="Calibri" w:cs="Calibri"/>
        </w:rPr>
        <w:t>ifw9ecos-bvdb11.fws.doi.net\ecos_beta</w:t>
      </w:r>
    </w:p>
    <w:p w14:paraId="11CC5B55" w14:textId="3B48C3E2" w:rsidR="0003041B" w:rsidRDefault="0003041B" w:rsidP="00F90EB6">
      <w:pPr>
        <w:pStyle w:val="NormalText-HelpDoc"/>
        <w:spacing w:line="180" w:lineRule="auto"/>
        <w:ind w:left="1440"/>
      </w:pPr>
      <w:r w:rsidRPr="00F90EB6">
        <w:rPr>
          <w:rStyle w:val="normaltextrun"/>
          <w:rFonts w:ascii="Calibri" w:eastAsiaTheme="majorEastAsia" w:hAnsi="Calibri" w:cs="Calibri"/>
          <w:b/>
          <w:bCs/>
        </w:rPr>
        <w:t>Database</w:t>
      </w:r>
      <w:r>
        <w:rPr>
          <w:rStyle w:val="normaltextrun"/>
          <w:rFonts w:ascii="Calibri" w:eastAsiaTheme="majorEastAsia" w:hAnsi="Calibri" w:cs="Calibri"/>
        </w:rPr>
        <w:t>: IRIS_DataWarehouse</w:t>
      </w:r>
    </w:p>
    <w:p w14:paraId="344B78E5" w14:textId="23FA5634" w:rsidR="009F12A0" w:rsidRDefault="009041AA" w:rsidP="0003041B">
      <w:pPr>
        <w:pStyle w:val="NormalText-HelpDoc"/>
      </w:pPr>
      <w:r>
        <w:t>We are asking that staff register with the Warehouse to</w:t>
      </w:r>
      <w:r w:rsidR="0084685D">
        <w:t xml:space="preserve"> ensure that we have a complete list of all users which makes it easier to communicate changes, bug fixes, and system outages</w:t>
      </w:r>
      <w:r w:rsidR="007457D4">
        <w:t xml:space="preserve">. </w:t>
      </w:r>
    </w:p>
    <w:p w14:paraId="2330B2C2" w14:textId="03161D10" w:rsidR="0003041B" w:rsidRDefault="00DC4E03" w:rsidP="00DC4E03">
      <w:pPr>
        <w:pStyle w:val="H2-HelpDoc"/>
      </w:pPr>
      <w:bookmarkStart w:id="309" w:name="_Toc46774660"/>
      <w:r>
        <w:t>General Rules for Use</w:t>
      </w:r>
      <w:bookmarkEnd w:id="309"/>
    </w:p>
    <w:p w14:paraId="47DA1E7F" w14:textId="77777777" w:rsidR="00DC4E03" w:rsidRDefault="00DC4E03" w:rsidP="00DC4E03">
      <w:pPr>
        <w:pStyle w:val="NormalText-HelpDoc"/>
        <w:rPr>
          <w:rStyle w:val="normaltextrun"/>
          <w:rFonts w:ascii="Calibri" w:hAnsi="Calibri" w:cs="Calibri"/>
        </w:rPr>
      </w:pPr>
      <w:r>
        <w:rPr>
          <w:rStyle w:val="normaltextrun"/>
          <w:rFonts w:ascii="Calibri" w:hAnsi="Calibri" w:cs="Calibri"/>
        </w:rPr>
        <w:t>When using the Warehouse, we want you to always keep in mind the following:</w:t>
      </w:r>
    </w:p>
    <w:p w14:paraId="15D0B638" w14:textId="77777777" w:rsidR="00DC4E03" w:rsidRPr="00D13103" w:rsidRDefault="00DC4E03" w:rsidP="00DC4E03">
      <w:pPr>
        <w:pStyle w:val="Bullet-HelpDoc"/>
        <w:rPr>
          <w:rStyle w:val="eop"/>
        </w:rPr>
      </w:pPr>
      <w:r>
        <w:rPr>
          <w:rStyle w:val="normaltextrun"/>
          <w:rFonts w:ascii="Calibri" w:hAnsi="Calibri" w:cs="Calibri"/>
        </w:rPr>
        <w:t>The Warehouse is a</w:t>
      </w:r>
      <w:r w:rsidRPr="00B36A2E">
        <w:rPr>
          <w:rStyle w:val="normaltextrun"/>
          <w:rFonts w:ascii="Calibri" w:hAnsi="Calibri" w:cs="Calibri"/>
          <w:b/>
          <w:bCs/>
          <w:u w:val="single"/>
        </w:rPr>
        <w:t xml:space="preserve"> read-only repository</w:t>
      </w:r>
      <w:r>
        <w:rPr>
          <w:rStyle w:val="normaltextrun"/>
          <w:rFonts w:ascii="Calibri" w:hAnsi="Calibri" w:cs="Calibri"/>
        </w:rPr>
        <w:t xml:space="preserve"> for using the data we generate. It does not replace the systems used to manage the data.</w:t>
      </w:r>
      <w:r>
        <w:rPr>
          <w:rStyle w:val="eop"/>
          <w:rFonts w:ascii="Calibri" w:hAnsi="Calibri" w:cs="Calibri"/>
        </w:rPr>
        <w:t xml:space="preserve"> If you find inaccurate data in the Warehouse, please go back and fix it in the source.</w:t>
      </w:r>
    </w:p>
    <w:p w14:paraId="02EB5225" w14:textId="52611317" w:rsidR="00DC4E03" w:rsidRDefault="00DC4E03" w:rsidP="00DC4E03">
      <w:pPr>
        <w:pStyle w:val="Bullet-HelpDoc"/>
      </w:pPr>
      <w:r>
        <w:rPr>
          <w:rStyle w:val="eop"/>
          <w:rFonts w:ascii="Calibri" w:hAnsi="Calibri" w:cs="Calibri"/>
        </w:rPr>
        <w:lastRenderedPageBreak/>
        <w:t>The structure of the Warehouse differs significantly from the source information systems. Data is structured around dimensions and facts</w:t>
      </w:r>
      <w:r w:rsidR="009D67DF">
        <w:rPr>
          <w:rStyle w:val="eop"/>
          <w:rFonts w:ascii="Calibri" w:hAnsi="Calibri" w:cs="Calibri"/>
        </w:rPr>
        <w:t xml:space="preserve"> which are optimized for reporting and anaysis</w:t>
      </w:r>
      <w:r>
        <w:rPr>
          <w:rStyle w:val="eop"/>
          <w:rFonts w:ascii="Calibri" w:hAnsi="Calibri" w:cs="Calibri"/>
        </w:rPr>
        <w:t xml:space="preserve">. Within each </w:t>
      </w:r>
      <w:r w:rsidR="009D67DF">
        <w:rPr>
          <w:rStyle w:val="eop"/>
          <w:rFonts w:ascii="Calibri" w:hAnsi="Calibri" w:cs="Calibri"/>
        </w:rPr>
        <w:t xml:space="preserve">dimension and </w:t>
      </w:r>
      <w:r>
        <w:rPr>
          <w:rStyle w:val="eop"/>
          <w:rFonts w:ascii="Calibri" w:hAnsi="Calibri" w:cs="Calibri"/>
        </w:rPr>
        <w:t>fact, the data may originate from many different sources.</w:t>
      </w:r>
    </w:p>
    <w:p w14:paraId="18BB1A14" w14:textId="77777777" w:rsidR="00DC4E03" w:rsidRDefault="00DC4E03" w:rsidP="00DC4E03">
      <w:pPr>
        <w:pStyle w:val="Bullet-HelpDoc"/>
      </w:pPr>
      <w:r>
        <w:t>All table rows</w:t>
      </w:r>
      <w:r>
        <w:rPr>
          <w:rStyle w:val="FootnoteReference"/>
        </w:rPr>
        <w:footnoteReference w:id="3"/>
      </w:r>
      <w:r>
        <w:t xml:space="preserve"> have a row access level, which indicates whether information may be shared with the public, internally only, or intended for use by specific individuals.</w:t>
      </w:r>
    </w:p>
    <w:p w14:paraId="5CE4336E" w14:textId="29C50690" w:rsidR="00DC4E03" w:rsidRDefault="00DC4E03" w:rsidP="00DC4E03">
      <w:pPr>
        <w:pStyle w:val="Bullet-HelpDoc"/>
      </w:pPr>
      <w:r>
        <w:t xml:space="preserve">All table rows have a row quality level, which indicates the overall quality of the information on a scale from </w:t>
      </w:r>
      <w:r w:rsidR="00C87484">
        <w:t>1 (poor</w:t>
      </w:r>
      <w:r w:rsidR="00A57783">
        <w:t>est</w:t>
      </w:r>
      <w:r w:rsidR="00C87484">
        <w:t xml:space="preserve"> quality) to 100</w:t>
      </w:r>
      <w:r w:rsidR="00117CC4">
        <w:t>0 (</w:t>
      </w:r>
      <w:r w:rsidR="00A57783">
        <w:t>highest</w:t>
      </w:r>
      <w:r w:rsidR="00117CC4">
        <w:t xml:space="preserve"> </w:t>
      </w:r>
      <w:r w:rsidR="00A57783">
        <w:t>q</w:t>
      </w:r>
      <w:r w:rsidR="00117CC4">
        <w:t>uality) where -9999</w:t>
      </w:r>
      <w:r>
        <w:t xml:space="preserve"> </w:t>
      </w:r>
      <w:r w:rsidR="00117CC4">
        <w:t xml:space="preserve">= </w:t>
      </w:r>
      <w:r w:rsidR="0030785C">
        <w:t>(</w:t>
      </w:r>
      <w:r w:rsidR="00A57783">
        <w:t>u</w:t>
      </w:r>
      <w:r w:rsidR="00C87484">
        <w:t xml:space="preserve">nknown </w:t>
      </w:r>
      <w:r w:rsidR="00A57783">
        <w:t>q</w:t>
      </w:r>
      <w:r w:rsidR="00C87484">
        <w:t>uality)</w:t>
      </w:r>
      <w:r>
        <w:t xml:space="preserve"> </w:t>
      </w:r>
    </w:p>
    <w:p w14:paraId="2B3AEBFD" w14:textId="77777777" w:rsidR="00E91741" w:rsidRPr="00E3204D" w:rsidRDefault="00E91741" w:rsidP="00E91741">
      <w:pPr>
        <w:pStyle w:val="Bullet-HelpDoc"/>
        <w:rPr>
          <w:rStyle w:val="normaltextrun"/>
        </w:rPr>
      </w:pPr>
      <w:r>
        <w:rPr>
          <w:rStyle w:val="normaltextrun"/>
          <w:rFonts w:ascii="Calibri" w:eastAsiaTheme="majorEastAsia" w:hAnsi="Calibri" w:cs="Calibri"/>
        </w:rPr>
        <w:t>Always check the table dbo._WarehouseStatus. It will tell you when the facts and dimensions are last synchronized with the sources. IRIS is automatically set to synch nightly at 3AM, unless otherwise noted.</w:t>
      </w:r>
    </w:p>
    <w:p w14:paraId="0E7C066E" w14:textId="77777777" w:rsidR="00E91741" w:rsidRPr="003D4950" w:rsidRDefault="00E91741" w:rsidP="00E91741">
      <w:pPr>
        <w:pStyle w:val="Bullet-HelpDoc"/>
        <w:rPr>
          <w:rStyle w:val="normaltextrun"/>
        </w:rPr>
      </w:pPr>
      <w:r>
        <w:rPr>
          <w:rStyle w:val="normaltextrun"/>
          <w:rFonts w:ascii="Calibri" w:eastAsiaTheme="majorEastAsia" w:hAnsi="Calibri" w:cs="Calibri"/>
          <w:b/>
          <w:bCs/>
          <w:u w:val="single"/>
        </w:rPr>
        <w:t>Always</w:t>
      </w:r>
      <w:r>
        <w:rPr>
          <w:rStyle w:val="normaltextrun"/>
          <w:rFonts w:ascii="Calibri" w:eastAsiaTheme="majorEastAsia" w:hAnsi="Calibri" w:cs="Calibri"/>
          <w:b/>
          <w:bCs/>
        </w:rPr>
        <w:t xml:space="preserve"> </w:t>
      </w:r>
      <w:r>
        <w:rPr>
          <w:rStyle w:val="normaltextrun"/>
          <w:rFonts w:ascii="Calibri" w:eastAsiaTheme="majorEastAsia" w:hAnsi="Calibri" w:cs="Calibri"/>
        </w:rPr>
        <w:t xml:space="preserve">start your queries with fact tables, </w:t>
      </w:r>
      <w:r>
        <w:rPr>
          <w:rStyle w:val="normaltextrun"/>
          <w:rFonts w:ascii="Calibri" w:eastAsiaTheme="majorEastAsia" w:hAnsi="Calibri" w:cs="Calibri"/>
          <w:b/>
          <w:bCs/>
          <w:u w:val="single"/>
        </w:rPr>
        <w:t>never</w:t>
      </w:r>
      <w:r>
        <w:rPr>
          <w:rStyle w:val="normaltextrun"/>
          <w:rFonts w:ascii="Calibri" w:eastAsiaTheme="majorEastAsia" w:hAnsi="Calibri" w:cs="Calibri"/>
          <w:b/>
          <w:bCs/>
        </w:rPr>
        <w:t xml:space="preserve"> </w:t>
      </w:r>
      <w:r>
        <w:rPr>
          <w:rStyle w:val="normaltextrun"/>
          <w:rFonts w:ascii="Calibri" w:eastAsiaTheme="majorEastAsia" w:hAnsi="Calibri" w:cs="Calibri"/>
        </w:rPr>
        <w:t>with Dimensions – Fact tables ensure the cardinality is correct.</w:t>
      </w:r>
    </w:p>
    <w:p w14:paraId="470F624F" w14:textId="77777777" w:rsidR="00E91741" w:rsidRPr="003D4950" w:rsidRDefault="00E91741" w:rsidP="00E91741">
      <w:pPr>
        <w:pStyle w:val="Bullet-HelpDoc"/>
      </w:pPr>
      <w:r w:rsidRPr="00D4219C">
        <w:rPr>
          <w:rStyle w:val="normaltextrun"/>
          <w:rFonts w:ascii="Calibri" w:eastAsiaTheme="majorEastAsia" w:hAnsi="Calibri" w:cs="Calibri"/>
          <w:b/>
          <w:bCs/>
          <w:u w:val="single"/>
        </w:rPr>
        <w:t>Never join dimensions together</w:t>
      </w:r>
      <w:r>
        <w:rPr>
          <w:rStyle w:val="normaltextrun"/>
          <w:rFonts w:ascii="Calibri" w:eastAsiaTheme="majorEastAsia" w:hAnsi="Calibri" w:cs="Calibri"/>
        </w:rPr>
        <w:t xml:space="preserve"> – you are likely to get inaccurate and unexpected answers.</w:t>
      </w:r>
    </w:p>
    <w:p w14:paraId="343B3AF4" w14:textId="77777777" w:rsidR="00E91741" w:rsidRDefault="00E91741" w:rsidP="00E91741">
      <w:pPr>
        <w:pStyle w:val="Bullet-HelpDoc"/>
      </w:pPr>
      <w:r w:rsidRPr="009E1510">
        <w:rPr>
          <w:rStyle w:val="normaltextrun"/>
          <w:rFonts w:ascii="Calibri" w:eastAsiaTheme="majorEastAsia" w:hAnsi="Calibri" w:cs="Calibri"/>
        </w:rPr>
        <w:t>The suite of fact tables should let you answer most, if not all, of the common questions you have.</w:t>
      </w:r>
      <w:r>
        <w:rPr>
          <w:rStyle w:val="normaltextrun"/>
          <w:rFonts w:ascii="Calibri" w:eastAsiaTheme="majorEastAsia" w:hAnsi="Calibri" w:cs="Calibri"/>
        </w:rPr>
        <w:t xml:space="preserve"> </w:t>
      </w:r>
      <w:r>
        <w:t xml:space="preserve">If there is not a fact table which can answer you question, please communicate to the Warehouse team about adding a new fact table. </w:t>
      </w:r>
    </w:p>
    <w:p w14:paraId="5F517CB4" w14:textId="77777777" w:rsidR="00E91741" w:rsidRDefault="00E91741" w:rsidP="00E91741">
      <w:pPr>
        <w:pStyle w:val="Bullet-HelpDoc"/>
      </w:pPr>
      <w:r>
        <w:t>To answer unique and novel questions,</w:t>
      </w:r>
      <w:r w:rsidRPr="005A0866">
        <w:rPr>
          <w:b/>
          <w:bCs/>
          <w:u w:val="single"/>
        </w:rPr>
        <w:t xml:space="preserve"> you may join the fact tables together using the foreign keys</w:t>
      </w:r>
      <w:r>
        <w:rPr>
          <w:b/>
          <w:bCs/>
          <w:u w:val="single"/>
        </w:rPr>
        <w:t xml:space="preserve"> to the dimensions</w:t>
      </w:r>
      <w:r>
        <w:t xml:space="preserve">. However, you must be extremely careful of any difference in grain between the fact tables to ensure your answers are correct. </w:t>
      </w:r>
    </w:p>
    <w:p w14:paraId="5429EBF7" w14:textId="77777777" w:rsidR="00E91741" w:rsidRDefault="00E91741" w:rsidP="00E91741">
      <w:pPr>
        <w:pStyle w:val="Bullet-HelpDoc"/>
      </w:pPr>
      <w:r>
        <w:t>You may only share information with the public if it is designated with a row access level of Public. In other words, internal or unknown records may only be used internally.</w:t>
      </w:r>
    </w:p>
    <w:p w14:paraId="674E561E" w14:textId="77777777" w:rsidR="00E91741" w:rsidRDefault="00E91741" w:rsidP="00E91741">
      <w:pPr>
        <w:pStyle w:val="Bullet-HelpDoc"/>
      </w:pPr>
      <w:r>
        <w:rPr>
          <w:rStyle w:val="normaltextrun"/>
          <w:rFonts w:ascii="Calibri" w:eastAsiaTheme="majorEastAsia" w:hAnsi="Calibri" w:cs="Calibri"/>
        </w:rPr>
        <w:t>If the data in a fact/dimension appears incorrect, please confirm with the source:</w:t>
      </w:r>
    </w:p>
    <w:p w14:paraId="434AB29C" w14:textId="77777777" w:rsidR="00E91741" w:rsidRDefault="00E91741" w:rsidP="00E91741">
      <w:pPr>
        <w:pStyle w:val="Bullet-HelpDoc"/>
        <w:numPr>
          <w:ilvl w:val="1"/>
          <w:numId w:val="8"/>
        </w:numPr>
      </w:pPr>
      <w:r>
        <w:rPr>
          <w:rStyle w:val="normaltextrun"/>
          <w:rFonts w:ascii="Calibri" w:eastAsiaTheme="majorEastAsia" w:hAnsi="Calibri" w:cs="Calibri"/>
        </w:rPr>
        <w:t>If the source is incorrect, correct it there (or contact the person who can fix it)</w:t>
      </w:r>
    </w:p>
    <w:p w14:paraId="23B2F23A" w14:textId="77777777" w:rsidR="00E91741" w:rsidRPr="00622D82" w:rsidRDefault="00E91741" w:rsidP="00E91741">
      <w:pPr>
        <w:pStyle w:val="Bullet-HelpDoc"/>
        <w:numPr>
          <w:ilvl w:val="1"/>
          <w:numId w:val="8"/>
        </w:numPr>
        <w:rPr>
          <w:rStyle w:val="normaltextrun"/>
        </w:rPr>
      </w:pPr>
      <w:r>
        <w:rPr>
          <w:rStyle w:val="normaltextrun"/>
          <w:rFonts w:ascii="Calibri" w:eastAsiaTheme="majorEastAsia" w:hAnsi="Calibri" w:cs="Calibri"/>
        </w:rPr>
        <w:t>If a fact or dimension is incorrect, let a Warehouse Lead know</w:t>
      </w:r>
    </w:p>
    <w:p w14:paraId="23034F99" w14:textId="31962B0E" w:rsidR="00E91741" w:rsidRDefault="00E91741" w:rsidP="00E91741">
      <w:pPr>
        <w:pStyle w:val="Bullet-HelpDoc"/>
      </w:pPr>
      <w:r>
        <w:t xml:space="preserve">Never </w:t>
      </w:r>
      <w:r w:rsidR="003A4315">
        <w:t>query</w:t>
      </w:r>
      <w:r>
        <w:t xml:space="preserve"> all of the information from the </w:t>
      </w:r>
      <w:r w:rsidR="000B3AE8">
        <w:t>W</w:t>
      </w:r>
      <w:r>
        <w:t xml:space="preserve">arehouse </w:t>
      </w:r>
      <w:r w:rsidR="003A4315">
        <w:t xml:space="preserve">and stage it locally to </w:t>
      </w:r>
      <w:r>
        <w:t xml:space="preserve">query </w:t>
      </w:r>
      <w:r w:rsidR="000B3AE8">
        <w:t xml:space="preserve">from </w:t>
      </w:r>
      <w:r>
        <w:t>your computer. Doing so will take a lot of time, is a severe burden on server resources, and affects other users. In short, pull only what you need – nothing more.</w:t>
      </w:r>
    </w:p>
    <w:p w14:paraId="7D68A33E" w14:textId="77777777" w:rsidR="00E91741" w:rsidRDefault="00E91741" w:rsidP="00E91741">
      <w:pPr>
        <w:pStyle w:val="Bullet-HelpDoc"/>
        <w:numPr>
          <w:ilvl w:val="0"/>
          <w:numId w:val="0"/>
        </w:numPr>
        <w:ind w:left="720" w:hanging="360"/>
      </w:pPr>
    </w:p>
    <w:p w14:paraId="58CEC77C" w14:textId="6DEECEDD" w:rsidR="00DC4E03" w:rsidRDefault="007457D4" w:rsidP="00DC4E03">
      <w:pPr>
        <w:pStyle w:val="NormalText-HelpDoc"/>
      </w:pPr>
      <w:r>
        <w:t>Furthermore, a</w:t>
      </w:r>
      <w:r w:rsidR="00DC4E03">
        <w:t xml:space="preserve">s of this date, version 1.0 of IRIS Warehouse is </w:t>
      </w:r>
      <w:r w:rsidR="00DC4E03" w:rsidRPr="00234A34">
        <w:rPr>
          <w:b/>
          <w:bCs/>
          <w:u w:val="single"/>
        </w:rPr>
        <w:t>NOT</w:t>
      </w:r>
      <w:r w:rsidR="00DC4E03">
        <w:t xml:space="preserve"> </w:t>
      </w:r>
      <w:r w:rsidR="00DC4E03" w:rsidRPr="00234A34">
        <w:rPr>
          <w:b/>
          <w:bCs/>
          <w:u w:val="single"/>
        </w:rPr>
        <w:t>in production</w:t>
      </w:r>
      <w:r w:rsidR="00DC4E03">
        <w:t xml:space="preserve"> mode. Because it is, you are using this Warehouse knowing the following the following risks:</w:t>
      </w:r>
    </w:p>
    <w:p w14:paraId="0FC7D264" w14:textId="77777777" w:rsidR="00DC4E03" w:rsidRDefault="00DC4E03" w:rsidP="00DC4E03">
      <w:pPr>
        <w:pStyle w:val="Bullet-HelpDoc"/>
      </w:pPr>
      <w:r w:rsidRPr="00411994">
        <w:rPr>
          <w:b/>
          <w:bCs/>
        </w:rPr>
        <w:t xml:space="preserve">Data May Be Inaccurate </w:t>
      </w:r>
      <w:r>
        <w:t xml:space="preserve">– While we have been careful, our logic to extract and transform the information from the sources has not been fully verified. </w:t>
      </w:r>
      <w:r w:rsidRPr="005D339C">
        <w:rPr>
          <w:b/>
          <w:bCs/>
          <w:u w:val="single"/>
        </w:rPr>
        <w:t>If you do find errors, please report them to us immediately so the errors can be resolved.</w:t>
      </w:r>
    </w:p>
    <w:p w14:paraId="7FDF00D8" w14:textId="77777777" w:rsidR="00DC4E03" w:rsidRDefault="00DC4E03" w:rsidP="00DC4E03">
      <w:pPr>
        <w:pStyle w:val="Bullet-HelpDoc"/>
      </w:pPr>
      <w:r w:rsidRPr="00411994">
        <w:rPr>
          <w:b/>
          <w:bCs/>
        </w:rPr>
        <w:t>Facts and Dimensions May Change</w:t>
      </w:r>
      <w:r>
        <w:t xml:space="preserve"> – Although generally quite stable, table name, field names and field types may change without notice. We would like to have all of this finalized now to avoid dealing with so many changes once the Warehouse is in productions</w:t>
      </w:r>
    </w:p>
    <w:p w14:paraId="2930595A" w14:textId="77777777" w:rsidR="00DC4E03" w:rsidRDefault="00DC4E03" w:rsidP="00DC4E03">
      <w:pPr>
        <w:pStyle w:val="Bullet-HelpDoc"/>
      </w:pPr>
      <w:r w:rsidRPr="00411994">
        <w:rPr>
          <w:b/>
          <w:bCs/>
        </w:rPr>
        <w:lastRenderedPageBreak/>
        <w:t>Facts and Dimensions May Be Periodically Empty</w:t>
      </w:r>
      <w:r>
        <w:t>- Because we are actively working on the version 1.0 release, we periodically re-create tables and lose the information. While we attempt to refresh the tables as quickly as possible, there is a risk you may query one while empty.</w:t>
      </w:r>
    </w:p>
    <w:p w14:paraId="3EE0A757" w14:textId="77777777" w:rsidR="00DC4E03" w:rsidRDefault="00DC4E03" w:rsidP="00DC4E03">
      <w:pPr>
        <w:pStyle w:val="Bullet-HelpDoc"/>
      </w:pPr>
      <w:r w:rsidRPr="00411994">
        <w:rPr>
          <w:b/>
          <w:bCs/>
        </w:rPr>
        <w:t>Fact Tables May Point to Invalid Rows in Dimension Tables</w:t>
      </w:r>
      <w:r>
        <w:t xml:space="preserve"> – If we are actively synching with the sources, there is a chance you may query a fact table during this time and get odd results. Generally, however, we try to limit synching to the evening, night and early mornings.</w:t>
      </w:r>
    </w:p>
    <w:p w14:paraId="1BAF3691" w14:textId="77777777" w:rsidR="00DC4E03" w:rsidRDefault="00DC4E03" w:rsidP="00DC4E03">
      <w:pPr>
        <w:pStyle w:val="NormalText-HelpDoc"/>
      </w:pPr>
      <w:r>
        <w:t>Although you do need to be aware of these risks, also know that The Warehouse is not a chaotic mess that is ever in rapid flux.</w:t>
      </w:r>
    </w:p>
    <w:p w14:paraId="0265AB49" w14:textId="77777777" w:rsidR="00DC4E03" w:rsidRPr="00DC4E03" w:rsidRDefault="00DC4E03" w:rsidP="00DC4E03">
      <w:pPr>
        <w:pStyle w:val="NormalText-HelpDoc"/>
      </w:pPr>
    </w:p>
    <w:p w14:paraId="3B74CA23" w14:textId="4F2881BC" w:rsidR="00630A74" w:rsidRDefault="00425AF0" w:rsidP="00041368">
      <w:pPr>
        <w:pStyle w:val="H2-HelpDoc"/>
      </w:pPr>
      <w:bookmarkStart w:id="310" w:name="_Toc46774661"/>
      <w:r>
        <w:t>Warehouse Theories,</w:t>
      </w:r>
      <w:r w:rsidR="00991EAE">
        <w:t xml:space="preserve"> Practic</w:t>
      </w:r>
      <w:r w:rsidR="00041368">
        <w:t>es</w:t>
      </w:r>
      <w:r>
        <w:t xml:space="preserve"> and</w:t>
      </w:r>
      <w:r w:rsidR="00991EAE">
        <w:t xml:space="preserve"> Patterns</w:t>
      </w:r>
      <w:bookmarkEnd w:id="310"/>
    </w:p>
    <w:p w14:paraId="1ED4F6B9" w14:textId="14F76D44" w:rsidR="00095173" w:rsidRDefault="00133D3B" w:rsidP="00425AF0">
      <w:pPr>
        <w:pStyle w:val="NormalText-HelpDoc"/>
        <w:rPr>
          <w:rStyle w:val="normaltextrun"/>
          <w:rFonts w:ascii="Calibri" w:eastAsiaTheme="majorEastAsia" w:hAnsi="Calibri" w:cs="Calibri"/>
        </w:rPr>
      </w:pPr>
      <w:r>
        <w:rPr>
          <w:rStyle w:val="normaltextrun"/>
          <w:rFonts w:ascii="Calibri" w:eastAsiaTheme="majorEastAsia" w:hAnsi="Calibri" w:cs="Calibri"/>
        </w:rPr>
        <w:t xml:space="preserve">Development of the Warehouse was guided by the </w:t>
      </w:r>
      <w:r w:rsidR="00095173">
        <w:rPr>
          <w:rStyle w:val="normaltextrun"/>
          <w:rFonts w:ascii="Calibri" w:eastAsiaTheme="majorEastAsia" w:hAnsi="Calibri" w:cs="Calibri"/>
        </w:rPr>
        <w:t>theory, practices and patterns of Kimball (</w:t>
      </w:r>
      <w:hyperlink r:id="rId12" w:tgtFrame="_blank" w:history="1">
        <w:r w:rsidR="00095173">
          <w:rPr>
            <w:rStyle w:val="normaltextrun"/>
            <w:rFonts w:ascii="Calibri" w:eastAsiaTheme="majorEastAsia" w:hAnsi="Calibri" w:cs="Calibri"/>
            <w:color w:val="0000FF"/>
            <w:u w:val="single"/>
          </w:rPr>
          <w:t>https://www.kimballgroup.com/data-warehouse-business-intelligence-resources/kimball-techniques/</w:t>
        </w:r>
      </w:hyperlink>
      <w:r w:rsidR="00095173">
        <w:rPr>
          <w:rStyle w:val="normaltextrun"/>
          <w:rFonts w:ascii="Calibri" w:eastAsiaTheme="majorEastAsia" w:hAnsi="Calibri" w:cs="Calibri"/>
        </w:rPr>
        <w:t>) .</w:t>
      </w:r>
      <w:r w:rsidR="00473685">
        <w:rPr>
          <w:rStyle w:val="normaltextrun"/>
          <w:rFonts w:ascii="Calibri" w:eastAsiaTheme="majorEastAsia" w:hAnsi="Calibri" w:cs="Calibri"/>
        </w:rPr>
        <w:t xml:space="preserve"> Ralph Kimball pioneered this technique, which has been since adopted and used</w:t>
      </w:r>
      <w:r w:rsidR="00B36C9B">
        <w:rPr>
          <w:rStyle w:val="normaltextrun"/>
          <w:rFonts w:ascii="Calibri" w:eastAsiaTheme="majorEastAsia" w:hAnsi="Calibri" w:cs="Calibri"/>
        </w:rPr>
        <w:t xml:space="preserve"> by most data-rich corporations internationally.</w:t>
      </w:r>
      <w:r w:rsidR="00473685">
        <w:rPr>
          <w:rStyle w:val="normaltextrun"/>
          <w:rFonts w:ascii="Calibri" w:eastAsiaTheme="majorEastAsia" w:hAnsi="Calibri" w:cs="Calibri"/>
        </w:rPr>
        <w:t xml:space="preserve"> </w:t>
      </w:r>
    </w:p>
    <w:p w14:paraId="4DB55409" w14:textId="463326A6" w:rsidR="00B26BA2" w:rsidRDefault="00636D2D" w:rsidP="00B26BA2">
      <w:pPr>
        <w:pStyle w:val="NormalText-HelpDoc"/>
        <w:rPr>
          <w:rStyle w:val="normaltextrun"/>
          <w:rFonts w:ascii="Calibri" w:eastAsiaTheme="majorEastAsia" w:hAnsi="Calibri" w:cs="Calibri"/>
        </w:rPr>
      </w:pPr>
      <w:r>
        <w:rPr>
          <w:rStyle w:val="normaltextrun"/>
          <w:rFonts w:ascii="Calibri" w:eastAsiaTheme="majorEastAsia" w:hAnsi="Calibri" w:cs="Calibri"/>
        </w:rPr>
        <w:t xml:space="preserve">A warehouse is built on the premise that there are an unlimited number of questions FWS staff will </w:t>
      </w:r>
      <w:r w:rsidR="00622C1E">
        <w:rPr>
          <w:rStyle w:val="normaltextrun"/>
          <w:rFonts w:ascii="Calibri" w:eastAsiaTheme="majorEastAsia" w:hAnsi="Calibri" w:cs="Calibri"/>
        </w:rPr>
        <w:t xml:space="preserve">ask, but there are a common set of dimensions around which they </w:t>
      </w:r>
      <w:r w:rsidR="005B22FA">
        <w:rPr>
          <w:rStyle w:val="normaltextrun"/>
          <w:rFonts w:ascii="Calibri" w:eastAsiaTheme="majorEastAsia" w:hAnsi="Calibri" w:cs="Calibri"/>
        </w:rPr>
        <w:t>frame their questions</w:t>
      </w:r>
      <w:r w:rsidR="00622C1E">
        <w:rPr>
          <w:rStyle w:val="normaltextrun"/>
          <w:rFonts w:ascii="Calibri" w:eastAsiaTheme="majorEastAsia" w:hAnsi="Calibri" w:cs="Calibri"/>
        </w:rPr>
        <w:t>.</w:t>
      </w:r>
      <w:r w:rsidR="00D33B75">
        <w:rPr>
          <w:rStyle w:val="normaltextrun"/>
          <w:rFonts w:ascii="Calibri" w:eastAsiaTheme="majorEastAsia" w:hAnsi="Calibri" w:cs="Calibri"/>
        </w:rPr>
        <w:t xml:space="preserve"> </w:t>
      </w:r>
      <w:r w:rsidR="00622C1E">
        <w:rPr>
          <w:rStyle w:val="normaltextrun"/>
          <w:rFonts w:ascii="Calibri" w:eastAsiaTheme="majorEastAsia" w:hAnsi="Calibri" w:cs="Calibri"/>
        </w:rPr>
        <w:t xml:space="preserve">For example, </w:t>
      </w:r>
      <w:r w:rsidR="0005529E">
        <w:rPr>
          <w:rStyle w:val="normaltextrun"/>
          <w:rFonts w:ascii="Calibri" w:eastAsiaTheme="majorEastAsia" w:hAnsi="Calibri" w:cs="Calibri"/>
        </w:rPr>
        <w:t>everyone has questions around date, time, staff, organization (e.g., refuge or office)</w:t>
      </w:r>
      <w:r w:rsidR="00A32554">
        <w:rPr>
          <w:rStyle w:val="normaltextrun"/>
          <w:rFonts w:ascii="Calibri" w:eastAsiaTheme="majorEastAsia" w:hAnsi="Calibri" w:cs="Calibri"/>
        </w:rPr>
        <w:t>.</w:t>
      </w:r>
      <w:r w:rsidR="00D33B75">
        <w:rPr>
          <w:rStyle w:val="normaltextrun"/>
          <w:rFonts w:ascii="Calibri" w:eastAsiaTheme="majorEastAsia" w:hAnsi="Calibri" w:cs="Calibri"/>
        </w:rPr>
        <w:t xml:space="preserve"> </w:t>
      </w:r>
      <w:r w:rsidR="00EE22A9">
        <w:rPr>
          <w:rStyle w:val="normaltextrun"/>
          <w:rFonts w:ascii="Calibri" w:eastAsiaTheme="majorEastAsia" w:hAnsi="Calibri" w:cs="Calibri"/>
        </w:rPr>
        <w:t>Questions around these dimensions are hampered by the fact that every information system tracks these concepts in different ways, making it difficult to ask cross-cutting questions.</w:t>
      </w:r>
      <w:r w:rsidR="00E627CE">
        <w:rPr>
          <w:rStyle w:val="normaltextrun"/>
          <w:rFonts w:ascii="Calibri" w:eastAsiaTheme="majorEastAsia" w:hAnsi="Calibri" w:cs="Calibri"/>
        </w:rPr>
        <w:t xml:space="preserve"> </w:t>
      </w:r>
      <w:r w:rsidR="00A32554">
        <w:rPr>
          <w:rStyle w:val="normaltextrun"/>
          <w:rFonts w:ascii="Calibri" w:eastAsiaTheme="majorEastAsia" w:hAnsi="Calibri" w:cs="Calibri"/>
        </w:rPr>
        <w:t>Thus, aligning our information to these dimensions ensures a high level</w:t>
      </w:r>
      <w:r w:rsidR="00E627CE">
        <w:rPr>
          <w:rStyle w:val="normaltextrun"/>
          <w:rFonts w:ascii="Calibri" w:eastAsiaTheme="majorEastAsia" w:hAnsi="Calibri" w:cs="Calibri"/>
        </w:rPr>
        <w:t xml:space="preserve"> of interoperability.</w:t>
      </w:r>
      <w:r w:rsidR="00D33B75">
        <w:rPr>
          <w:rStyle w:val="normaltextrun"/>
          <w:rFonts w:ascii="Calibri" w:eastAsiaTheme="majorEastAsia" w:hAnsi="Calibri" w:cs="Calibri"/>
        </w:rPr>
        <w:t xml:space="preserve"> </w:t>
      </w:r>
      <w:r w:rsidR="00C12D1B">
        <w:rPr>
          <w:rStyle w:val="normaltextrun"/>
          <w:rFonts w:ascii="Calibri" w:eastAsiaTheme="majorEastAsia" w:hAnsi="Calibri" w:cs="Calibri"/>
        </w:rPr>
        <w:t xml:space="preserve">Furthermore, dimensions are quality rich and </w:t>
      </w:r>
      <w:r w:rsidR="00B43B94">
        <w:rPr>
          <w:rStyle w:val="normaltextrun"/>
          <w:rFonts w:ascii="Calibri" w:eastAsiaTheme="majorEastAsia" w:hAnsi="Calibri" w:cs="Calibri"/>
        </w:rPr>
        <w:t>frequently</w:t>
      </w:r>
      <w:r w:rsidR="00C12D1B">
        <w:rPr>
          <w:rStyle w:val="normaltextrun"/>
          <w:rFonts w:ascii="Calibri" w:eastAsiaTheme="majorEastAsia" w:hAnsi="Calibri" w:cs="Calibri"/>
        </w:rPr>
        <w:t xml:space="preserve"> offer </w:t>
      </w:r>
      <w:r w:rsidR="00B43B94">
        <w:rPr>
          <w:rStyle w:val="normaltextrun"/>
          <w:rFonts w:ascii="Calibri" w:eastAsiaTheme="majorEastAsia" w:hAnsi="Calibri" w:cs="Calibri"/>
        </w:rPr>
        <w:t>other possible ways of representing information that would have been a challenge in the original information systems.</w:t>
      </w:r>
      <w:r w:rsidR="00B26BA2" w:rsidRPr="00B26BA2">
        <w:rPr>
          <w:rStyle w:val="normaltextrun"/>
          <w:rFonts w:ascii="Calibri" w:eastAsiaTheme="majorEastAsia" w:hAnsi="Calibri" w:cs="Calibri"/>
        </w:rPr>
        <w:t xml:space="preserve"> </w:t>
      </w:r>
      <w:r w:rsidR="00B26BA2">
        <w:rPr>
          <w:rStyle w:val="normaltextrun"/>
          <w:rFonts w:ascii="Calibri" w:eastAsiaTheme="majorEastAsia" w:hAnsi="Calibri" w:cs="Calibri"/>
        </w:rPr>
        <w:t>Dimension tables almost always contain the qualitative information that describes the different types of objects/things/concepts described by are various information system</w:t>
      </w:r>
    </w:p>
    <w:p w14:paraId="6C8FC200" w14:textId="29146228" w:rsidR="008F3FDE" w:rsidRDefault="001425B9" w:rsidP="00425AF0">
      <w:pPr>
        <w:pStyle w:val="NormalText-HelpDoc"/>
        <w:rPr>
          <w:rStyle w:val="normaltextrun"/>
          <w:rFonts w:ascii="Calibri" w:eastAsiaTheme="majorEastAsia" w:hAnsi="Calibri" w:cs="Calibri"/>
        </w:rPr>
      </w:pPr>
      <w:r>
        <w:rPr>
          <w:rStyle w:val="normaltextrun"/>
          <w:rFonts w:ascii="Calibri" w:eastAsiaTheme="majorEastAsia" w:hAnsi="Calibri" w:cs="Calibri"/>
        </w:rPr>
        <w:t xml:space="preserve">In addition to dimensions, </w:t>
      </w:r>
      <w:r w:rsidR="005C78F5">
        <w:rPr>
          <w:rStyle w:val="normaltextrun"/>
          <w:rFonts w:ascii="Calibri" w:eastAsiaTheme="majorEastAsia" w:hAnsi="Calibri" w:cs="Calibri"/>
        </w:rPr>
        <w:t>T</w:t>
      </w:r>
      <w:r w:rsidR="00B21967">
        <w:rPr>
          <w:rStyle w:val="normaltextrun"/>
          <w:rFonts w:ascii="Calibri" w:eastAsiaTheme="majorEastAsia" w:hAnsi="Calibri" w:cs="Calibri"/>
        </w:rPr>
        <w:t xml:space="preserve">he Warehouse is comprised </w:t>
      </w:r>
      <w:r w:rsidR="00503304">
        <w:rPr>
          <w:rStyle w:val="normaltextrun"/>
          <w:rFonts w:ascii="Calibri" w:eastAsiaTheme="majorEastAsia" w:hAnsi="Calibri" w:cs="Calibri"/>
        </w:rPr>
        <w:t>of fact tables which join the various dimensions together for the purpose of answer</w:t>
      </w:r>
      <w:r w:rsidR="00B26BA2">
        <w:rPr>
          <w:rStyle w:val="normaltextrun"/>
          <w:rFonts w:ascii="Calibri" w:eastAsiaTheme="majorEastAsia" w:hAnsi="Calibri" w:cs="Calibri"/>
        </w:rPr>
        <w:t>ing</w:t>
      </w:r>
      <w:r w:rsidR="00503304">
        <w:rPr>
          <w:rStyle w:val="normaltextrun"/>
          <w:rFonts w:ascii="Calibri" w:eastAsiaTheme="majorEastAsia" w:hAnsi="Calibri" w:cs="Calibri"/>
        </w:rPr>
        <w:t xml:space="preserve"> a suite of questions</w:t>
      </w:r>
      <w:r w:rsidR="005C78F5">
        <w:rPr>
          <w:rStyle w:val="normaltextrun"/>
          <w:rFonts w:ascii="Calibri" w:eastAsiaTheme="majorEastAsia" w:hAnsi="Calibri" w:cs="Calibri"/>
        </w:rPr>
        <w:t xml:space="preserve"> (aka Data Mart)</w:t>
      </w:r>
      <w:r w:rsidR="00503304">
        <w:rPr>
          <w:rStyle w:val="normaltextrun"/>
          <w:rFonts w:ascii="Calibri" w:eastAsiaTheme="majorEastAsia" w:hAnsi="Calibri" w:cs="Calibri"/>
        </w:rPr>
        <w:t>.</w:t>
      </w:r>
      <w:r w:rsidR="00D33B75">
        <w:rPr>
          <w:rStyle w:val="normaltextrun"/>
          <w:rFonts w:ascii="Calibri" w:eastAsiaTheme="majorEastAsia" w:hAnsi="Calibri" w:cs="Calibri"/>
        </w:rPr>
        <w:t xml:space="preserve"> </w:t>
      </w:r>
      <w:r w:rsidR="00B26BA2">
        <w:rPr>
          <w:rStyle w:val="normaltextrun"/>
          <w:rFonts w:ascii="Calibri" w:eastAsiaTheme="majorEastAsia" w:hAnsi="Calibri" w:cs="Calibri"/>
        </w:rPr>
        <w:t>Fact table are either just fore</w:t>
      </w:r>
      <w:r w:rsidR="000953B6">
        <w:rPr>
          <w:rStyle w:val="normaltextrun"/>
          <w:rFonts w:ascii="Calibri" w:eastAsiaTheme="majorEastAsia" w:hAnsi="Calibri" w:cs="Calibri"/>
        </w:rPr>
        <w:t>ign keys</w:t>
      </w:r>
      <w:r w:rsidR="00665534">
        <w:rPr>
          <w:rStyle w:val="normaltextrun"/>
          <w:rFonts w:ascii="Calibri" w:eastAsiaTheme="majorEastAsia" w:hAnsi="Calibri" w:cs="Calibri"/>
        </w:rPr>
        <w:t xml:space="preserve"> </w:t>
      </w:r>
      <w:r w:rsidR="000953B6">
        <w:rPr>
          <w:rStyle w:val="normaltextrun"/>
          <w:rFonts w:ascii="Calibri" w:eastAsiaTheme="majorEastAsia" w:hAnsi="Calibri" w:cs="Calibri"/>
        </w:rPr>
        <w:t xml:space="preserve">(i.e., pointers back to each dimension) or other statistics that are used to answer questions and make decisions. </w:t>
      </w:r>
      <w:r w:rsidR="005E1A5B">
        <w:rPr>
          <w:rStyle w:val="normaltextrun"/>
          <w:rFonts w:ascii="Calibri" w:eastAsiaTheme="majorEastAsia" w:hAnsi="Calibri" w:cs="Calibri"/>
        </w:rPr>
        <w:t xml:space="preserve">Fact table ensure that the dimensions are joined properly and that </w:t>
      </w:r>
      <w:r w:rsidR="00542623">
        <w:rPr>
          <w:rStyle w:val="normaltextrun"/>
          <w:rFonts w:ascii="Calibri" w:eastAsiaTheme="majorEastAsia" w:hAnsi="Calibri" w:cs="Calibri"/>
        </w:rPr>
        <w:t>answers are always correct.</w:t>
      </w:r>
    </w:p>
    <w:p w14:paraId="287F6B81" w14:textId="34AE2FF0" w:rsidR="00F03A01" w:rsidRDefault="00F03A01" w:rsidP="00425AF0">
      <w:pPr>
        <w:pStyle w:val="NormalText-HelpDoc"/>
        <w:rPr>
          <w:rStyle w:val="normaltextrun"/>
          <w:rFonts w:ascii="Calibri" w:eastAsiaTheme="majorEastAsia" w:hAnsi="Calibri" w:cs="Calibri"/>
        </w:rPr>
      </w:pPr>
    </w:p>
    <w:p w14:paraId="1971CB91" w14:textId="3D9B2C71" w:rsidR="006E1FEB" w:rsidRDefault="006E1FEB" w:rsidP="00425AF0">
      <w:pPr>
        <w:pStyle w:val="NormalText-HelpDoc"/>
        <w:rPr>
          <w:rStyle w:val="normaltextrun"/>
          <w:rFonts w:ascii="Calibri" w:eastAsiaTheme="majorEastAsia" w:hAnsi="Calibri" w:cs="Calibri"/>
        </w:rPr>
      </w:pPr>
    </w:p>
    <w:p w14:paraId="0504B413" w14:textId="207CDD93" w:rsidR="006E1FEB" w:rsidRDefault="006E1FEB" w:rsidP="00425AF0">
      <w:pPr>
        <w:pStyle w:val="NormalText-HelpDoc"/>
        <w:rPr>
          <w:rStyle w:val="normaltextrun"/>
          <w:rFonts w:ascii="Calibri" w:eastAsiaTheme="majorEastAsia" w:hAnsi="Calibri" w:cs="Calibri"/>
        </w:rPr>
      </w:pPr>
    </w:p>
    <w:p w14:paraId="714D0B5E" w14:textId="33BA137B" w:rsidR="006E1FEB" w:rsidRDefault="006E1FEB" w:rsidP="00425AF0">
      <w:pPr>
        <w:pStyle w:val="NormalText-HelpDoc"/>
        <w:rPr>
          <w:rStyle w:val="normaltextrun"/>
          <w:rFonts w:ascii="Calibri" w:eastAsiaTheme="majorEastAsia" w:hAnsi="Calibri" w:cs="Calibri"/>
        </w:rPr>
      </w:pPr>
    </w:p>
    <w:p w14:paraId="048A12C1" w14:textId="77777777" w:rsidR="006E1FEB" w:rsidRDefault="006E1FEB" w:rsidP="00425AF0">
      <w:pPr>
        <w:pStyle w:val="NormalText-HelpDoc"/>
        <w:rPr>
          <w:rStyle w:val="normaltextrun"/>
          <w:rFonts w:ascii="Calibri" w:eastAsiaTheme="majorEastAsia" w:hAnsi="Calibri" w:cs="Calibri"/>
        </w:rPr>
      </w:pPr>
    </w:p>
    <w:p w14:paraId="5FF24F9D" w14:textId="73CF56C9" w:rsidR="00F03A01" w:rsidRDefault="00F03A01" w:rsidP="00425AF0">
      <w:pPr>
        <w:pStyle w:val="NormalText-HelpDoc"/>
        <w:rPr>
          <w:rStyle w:val="normaltextrun"/>
          <w:rFonts w:ascii="Calibri" w:eastAsiaTheme="majorEastAsia" w:hAnsi="Calibri" w:cs="Calibri"/>
        </w:rPr>
      </w:pPr>
    </w:p>
    <w:p w14:paraId="063D1F08" w14:textId="0E067346" w:rsidR="00F03A01" w:rsidRDefault="00F03A01" w:rsidP="00425AF0">
      <w:pPr>
        <w:pStyle w:val="NormalText-HelpDoc"/>
        <w:rPr>
          <w:rStyle w:val="normaltextrun"/>
          <w:rFonts w:ascii="Calibri" w:eastAsiaTheme="majorEastAsia" w:hAnsi="Calibri" w:cs="Calibri"/>
        </w:rPr>
      </w:pPr>
      <w:r>
        <w:rPr>
          <w:rFonts w:ascii="Calibri" w:eastAsiaTheme="majorEastAsia" w:hAnsi="Calibri" w:cs="Calibri"/>
          <w:noProof/>
        </w:rPr>
        <w:lastRenderedPageBreak/>
        <mc:AlternateContent>
          <mc:Choice Requires="wps">
            <w:drawing>
              <wp:anchor distT="0" distB="0" distL="114300" distR="114300" simplePos="0" relativeHeight="251658240" behindDoc="0" locked="0" layoutInCell="1" allowOverlap="1" wp14:anchorId="0224A3D9" wp14:editId="3F5D1766">
                <wp:simplePos x="0" y="0"/>
                <wp:positionH relativeFrom="column">
                  <wp:posOffset>2233840</wp:posOffset>
                </wp:positionH>
                <wp:positionV relativeFrom="paragraph">
                  <wp:posOffset>143873</wp:posOffset>
                </wp:positionV>
                <wp:extent cx="902286" cy="310662"/>
                <wp:effectExtent l="0" t="0" r="12700" b="13335"/>
                <wp:wrapNone/>
                <wp:docPr id="11" name="Flowchart: Process 11"/>
                <wp:cNvGraphicFramePr/>
                <a:graphic xmlns:a="http://schemas.openxmlformats.org/drawingml/2006/main">
                  <a:graphicData uri="http://schemas.microsoft.com/office/word/2010/wordprocessingShape">
                    <wps:wsp>
                      <wps:cNvSpPr/>
                      <wps:spPr>
                        <a:xfrm>
                          <a:off x="0" y="0"/>
                          <a:ext cx="902286" cy="31066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EA986" w14:textId="5D194416" w:rsidR="00706A28" w:rsidRDefault="00706A28" w:rsidP="00706A28">
                            <w:pPr>
                              <w:jc w:val="center"/>
                            </w:pPr>
                            <w:r>
                              <w:t>DIMENSION</w:t>
                            </w:r>
                          </w:p>
                          <w:p w14:paraId="533EDEC8" w14:textId="77777777" w:rsidR="00706A28" w:rsidRDefault="00706A28" w:rsidP="00706A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4A3D9" id="_x0000_t109" coordsize="21600,21600" o:spt="109" path="m,l,21600r21600,l21600,xe">
                <v:stroke joinstyle="miter"/>
                <v:path gradientshapeok="t" o:connecttype="rect"/>
              </v:shapetype>
              <v:shape id="Flowchart: Process 11" o:spid="_x0000_s1026" type="#_x0000_t109" style="position:absolute;margin-left:175.9pt;margin-top:11.35pt;width:71.05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" fillcolor="#4f81bd [3204]" strokecolor="#243f60 [1604]" strokeweight="1pt">
                <v:textbox>
                  <w:txbxContent>
                    <w:p w14:paraId="418EA986" w14:textId="5D194416" w:rsidR="00706A28" w:rsidRDefault="00706A28" w:rsidP="00706A28">
                      <w:pPr>
                        <w:jc w:val="center"/>
                      </w:pPr>
                      <w:r>
                        <w:t>DIMENSION</w:t>
                      </w:r>
                    </w:p>
                    <w:p w14:paraId="533EDEC8" w14:textId="77777777" w:rsidR="00706A28" w:rsidRDefault="00706A28" w:rsidP="00706A28">
                      <w:pPr>
                        <w:jc w:val="center"/>
                      </w:pPr>
                    </w:p>
                  </w:txbxContent>
                </v:textbox>
              </v:shape>
            </w:pict>
          </mc:Fallback>
        </mc:AlternateContent>
      </w:r>
    </w:p>
    <w:p w14:paraId="6D2BCE4B" w14:textId="7964E21F" w:rsidR="00C43ABE" w:rsidRDefault="00706A28" w:rsidP="00425AF0">
      <w:pPr>
        <w:pStyle w:val="NormalText-HelpDoc"/>
        <w:rPr>
          <w:rStyle w:val="normaltextrun"/>
          <w:rFonts w:ascii="Calibri" w:eastAsiaTheme="majorEastAsia" w:hAnsi="Calibri" w:cs="Calibri"/>
        </w:rPr>
      </w:pPr>
      <w:r>
        <w:rPr>
          <w:rFonts w:ascii="Calibri" w:eastAsiaTheme="majorEastAsia" w:hAnsi="Calibri" w:cs="Calibri"/>
          <w:noProof/>
        </w:rPr>
        <mc:AlternateContent>
          <mc:Choice Requires="wps">
            <w:drawing>
              <wp:anchor distT="0" distB="0" distL="114300" distR="114300" simplePos="0" relativeHeight="251658241" behindDoc="0" locked="0" layoutInCell="1" allowOverlap="1" wp14:anchorId="46D6DB6D" wp14:editId="232EC780">
                <wp:simplePos x="0" y="0"/>
                <wp:positionH relativeFrom="column">
                  <wp:posOffset>2637691</wp:posOffset>
                </wp:positionH>
                <wp:positionV relativeFrom="paragraph">
                  <wp:posOffset>190891</wp:posOffset>
                </wp:positionV>
                <wp:extent cx="49823" cy="348761"/>
                <wp:effectExtent l="19050" t="38100" r="64770" b="13335"/>
                <wp:wrapNone/>
                <wp:docPr id="14" name="Straight Arrow Connector 14"/>
                <wp:cNvGraphicFramePr/>
                <a:graphic xmlns:a="http://schemas.openxmlformats.org/drawingml/2006/main">
                  <a:graphicData uri="http://schemas.microsoft.com/office/word/2010/wordprocessingShape">
                    <wps:wsp>
                      <wps:cNvCnPr/>
                      <wps:spPr>
                        <a:xfrm flipV="1">
                          <a:off x="0" y="0"/>
                          <a:ext cx="49823" cy="348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xmlns:arto="http://schemas.microsoft.com/office/word/2006/arto">
            <w:pict w14:anchorId="6AC732CC">
              <v:shapetype id="_x0000_t32" coordsize="21600,21600" o:oned="t" filled="f" o:spt="32" path="m,l21600,21600e" w14:anchorId="056DA772">
                <v:path fillok="f" arrowok="t" o:connecttype="none"/>
                <o:lock v:ext="edit" shapetype="t"/>
              </v:shapetype>
              <v:shape id="Straight Arrow Connector 14" style="position:absolute;margin-left:207.7pt;margin-top:15.05pt;width:3.9pt;height:27.45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">
                <v:stroke joinstyle="miter" endarrow="block"/>
              </v:shape>
            </w:pict>
          </mc:Fallback>
        </mc:AlternateContent>
      </w:r>
    </w:p>
    <w:p w14:paraId="5D2DB44B" w14:textId="0D14BCC0" w:rsidR="00C43ABE" w:rsidRDefault="004B4228" w:rsidP="00425AF0">
      <w:pPr>
        <w:pStyle w:val="NormalText-HelpDoc"/>
        <w:rPr>
          <w:rStyle w:val="normaltextrun"/>
          <w:rFonts w:ascii="Calibri" w:eastAsiaTheme="majorEastAsia" w:hAnsi="Calibri" w:cs="Calibri"/>
        </w:rPr>
      </w:pPr>
      <w:r>
        <w:rPr>
          <w:rFonts w:ascii="Calibri" w:eastAsiaTheme="majorEastAsia" w:hAnsi="Calibri" w:cs="Calibri"/>
          <w:noProof/>
        </w:rPr>
        <mc:AlternateContent>
          <mc:Choice Requires="wps">
            <w:drawing>
              <wp:anchor distT="0" distB="0" distL="114300" distR="114300" simplePos="0" relativeHeight="251658246" behindDoc="0" locked="0" layoutInCell="1" allowOverlap="1" wp14:anchorId="3D703851" wp14:editId="61E3AF36">
                <wp:simplePos x="0" y="0"/>
                <wp:positionH relativeFrom="column">
                  <wp:posOffset>3147646</wp:posOffset>
                </wp:positionH>
                <wp:positionV relativeFrom="paragraph">
                  <wp:posOffset>181268</wp:posOffset>
                </wp:positionV>
                <wp:extent cx="328246" cy="163928"/>
                <wp:effectExtent l="0" t="38100" r="53340" b="26670"/>
                <wp:wrapNone/>
                <wp:docPr id="19" name="Straight Arrow Connector 19"/>
                <wp:cNvGraphicFramePr/>
                <a:graphic xmlns:a="http://schemas.openxmlformats.org/drawingml/2006/main">
                  <a:graphicData uri="http://schemas.microsoft.com/office/word/2010/wordprocessingShape">
                    <wps:wsp>
                      <wps:cNvCnPr/>
                      <wps:spPr>
                        <a:xfrm flipV="1">
                          <a:off x="0" y="0"/>
                          <a:ext cx="328246" cy="163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xmlns:arto="http://schemas.microsoft.com/office/word/2006/arto">
            <w:pict w14:anchorId="119F4D36">
              <v:shape id="Straight Arrow Connector 19" style="position:absolute;margin-left:247.85pt;margin-top:14.25pt;width:25.85pt;height:12.9pt;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" w14:anchorId="355F6C8B">
                <v:stroke joinstyle="miter" endarrow="block"/>
              </v:shape>
            </w:pict>
          </mc:Fallback>
        </mc:AlternateContent>
      </w:r>
      <w:r w:rsidR="00706A28">
        <w:rPr>
          <w:rFonts w:ascii="Calibri" w:eastAsiaTheme="majorEastAsia" w:hAnsi="Calibri" w:cs="Calibri"/>
          <w:noProof/>
        </w:rPr>
        <mc:AlternateContent>
          <mc:Choice Requires="wps">
            <w:drawing>
              <wp:anchor distT="0" distB="0" distL="114300" distR="114300" simplePos="0" relativeHeight="251658243" behindDoc="0" locked="0" layoutInCell="1" allowOverlap="1" wp14:anchorId="35A714F7" wp14:editId="2B5CCD78">
                <wp:simplePos x="0" y="0"/>
                <wp:positionH relativeFrom="column">
                  <wp:posOffset>2225821</wp:posOffset>
                </wp:positionH>
                <wp:positionV relativeFrom="paragraph">
                  <wp:posOffset>215900</wp:posOffset>
                </wp:positionV>
                <wp:extent cx="920262" cy="257907"/>
                <wp:effectExtent l="0" t="0" r="13335" b="27940"/>
                <wp:wrapNone/>
                <wp:docPr id="16" name="Flowchart: Process 16"/>
                <wp:cNvGraphicFramePr/>
                <a:graphic xmlns:a="http://schemas.openxmlformats.org/drawingml/2006/main">
                  <a:graphicData uri="http://schemas.microsoft.com/office/word/2010/wordprocessingShape">
                    <wps:wsp>
                      <wps:cNvSpPr/>
                      <wps:spPr>
                        <a:xfrm>
                          <a:off x="0" y="0"/>
                          <a:ext cx="920262" cy="25790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12AB" w14:textId="7145159E" w:rsidR="00706A28" w:rsidRDefault="00706A28" w:rsidP="00706A28">
                            <w:pPr>
                              <w:jc w:val="center"/>
                            </w:pPr>
                            <w:r>
                              <w:t>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714F7" id="Flowchart: Process 16" o:spid="_x0000_s1027" type="#_x0000_t109" style="position:absolute;margin-left:175.25pt;margin-top:17pt;width:72.45pt;height:20.3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" fillcolor="#4f81bd [3204]" strokecolor="#243f60 [1604]" strokeweight="1pt">
                <v:textbox>
                  <w:txbxContent>
                    <w:p w14:paraId="2FA612AB" w14:textId="7145159E" w:rsidR="00706A28" w:rsidRDefault="00706A28" w:rsidP="00706A28">
                      <w:pPr>
                        <w:jc w:val="center"/>
                      </w:pPr>
                      <w:r>
                        <w:t>FACT</w:t>
                      </w:r>
                    </w:p>
                  </w:txbxContent>
                </v:textbox>
              </v:shape>
            </w:pict>
          </mc:Fallback>
        </mc:AlternateContent>
      </w:r>
      <w:r w:rsidR="00706A28">
        <w:rPr>
          <w:rFonts w:ascii="Calibri" w:eastAsiaTheme="majorEastAsia" w:hAnsi="Calibri" w:cs="Calibri"/>
          <w:noProof/>
        </w:rPr>
        <mc:AlternateContent>
          <mc:Choice Requires="wps">
            <w:drawing>
              <wp:anchor distT="0" distB="0" distL="114300" distR="114300" simplePos="0" relativeHeight="251658242" behindDoc="0" locked="0" layoutInCell="1" allowOverlap="1" wp14:anchorId="457254EC" wp14:editId="7BBD19D0">
                <wp:simplePos x="0" y="0"/>
                <wp:positionH relativeFrom="column">
                  <wp:posOffset>3463925</wp:posOffset>
                </wp:positionH>
                <wp:positionV relativeFrom="paragraph">
                  <wp:posOffset>5422</wp:posOffset>
                </wp:positionV>
                <wp:extent cx="902286" cy="310662"/>
                <wp:effectExtent l="0" t="0" r="12700" b="13335"/>
                <wp:wrapNone/>
                <wp:docPr id="15" name="Flowchart: Process 15"/>
                <wp:cNvGraphicFramePr/>
                <a:graphic xmlns:a="http://schemas.openxmlformats.org/drawingml/2006/main">
                  <a:graphicData uri="http://schemas.microsoft.com/office/word/2010/wordprocessingShape">
                    <wps:wsp>
                      <wps:cNvSpPr/>
                      <wps:spPr>
                        <a:xfrm>
                          <a:off x="0" y="0"/>
                          <a:ext cx="902286" cy="31066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44FD56" w14:textId="77777777" w:rsidR="00706A28" w:rsidRDefault="00706A28" w:rsidP="00706A28">
                            <w:pPr>
                              <w:jc w:val="center"/>
                            </w:pPr>
                            <w:r>
                              <w:t>DIMENSION</w:t>
                            </w:r>
                          </w:p>
                          <w:p w14:paraId="4DB77DC5" w14:textId="77777777" w:rsidR="00706A28" w:rsidRDefault="00706A28" w:rsidP="00706A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254EC" id="Flowchart: Process 15" o:spid="_x0000_s1028" type="#_x0000_t109" style="position:absolute;margin-left:272.75pt;margin-top:.45pt;width:71.05pt;height:24.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" fillcolor="#4f81bd [3204]" strokecolor="#243f60 [1604]" strokeweight="1pt">
                <v:textbox>
                  <w:txbxContent>
                    <w:p w14:paraId="0C44FD56" w14:textId="77777777" w:rsidR="00706A28" w:rsidRDefault="00706A28" w:rsidP="00706A28">
                      <w:pPr>
                        <w:jc w:val="center"/>
                      </w:pPr>
                      <w:r>
                        <w:t>DIMENSION</w:t>
                      </w:r>
                    </w:p>
                    <w:p w14:paraId="4DB77DC5" w14:textId="77777777" w:rsidR="00706A28" w:rsidRDefault="00706A28" w:rsidP="00706A28">
                      <w:pPr>
                        <w:jc w:val="center"/>
                      </w:pPr>
                    </w:p>
                  </w:txbxContent>
                </v:textbox>
              </v:shape>
            </w:pict>
          </mc:Fallback>
        </mc:AlternateContent>
      </w:r>
    </w:p>
    <w:p w14:paraId="0912E4A8" w14:textId="684D64C1" w:rsidR="008B5898" w:rsidRDefault="004B4228" w:rsidP="00425AF0">
      <w:pPr>
        <w:pStyle w:val="NormalText-HelpDoc"/>
        <w:rPr>
          <w:rStyle w:val="normaltextrun"/>
          <w:rFonts w:ascii="Calibri" w:eastAsiaTheme="majorEastAsia" w:hAnsi="Calibri" w:cs="Calibri"/>
        </w:rPr>
      </w:pPr>
      <w:r>
        <w:rPr>
          <w:rFonts w:ascii="Calibri" w:eastAsiaTheme="majorEastAsia" w:hAnsi="Calibri" w:cs="Calibri"/>
          <w:noProof/>
        </w:rPr>
        <mc:AlternateContent>
          <mc:Choice Requires="wps">
            <w:drawing>
              <wp:anchor distT="0" distB="0" distL="114300" distR="114300" simplePos="0" relativeHeight="251658247" behindDoc="0" locked="0" layoutInCell="1" allowOverlap="1" wp14:anchorId="3DB6F198" wp14:editId="5C128D1F">
                <wp:simplePos x="0" y="0"/>
                <wp:positionH relativeFrom="column">
                  <wp:posOffset>2690313</wp:posOffset>
                </wp:positionH>
                <wp:positionV relativeFrom="paragraph">
                  <wp:posOffset>151584</wp:posOffset>
                </wp:positionV>
                <wp:extent cx="145415" cy="391885"/>
                <wp:effectExtent l="0" t="0" r="64135" b="65405"/>
                <wp:wrapNone/>
                <wp:docPr id="20" name="Straight Arrow Connector 20"/>
                <wp:cNvGraphicFramePr/>
                <a:graphic xmlns:a="http://schemas.openxmlformats.org/drawingml/2006/main">
                  <a:graphicData uri="http://schemas.microsoft.com/office/word/2010/wordprocessingShape">
                    <wps:wsp>
                      <wps:cNvCnPr/>
                      <wps:spPr>
                        <a:xfrm>
                          <a:off x="0" y="0"/>
                          <a:ext cx="145415" cy="39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644FE46A">
              <v:shapetype id="_x0000_t32" coordsize="21600,21600" o:oned="t" filled="f" o:spt="32" path="m,l21600,21600e" w14:anchorId="38DFF9F8">
                <v:path fillok="f" arrowok="t" o:connecttype="none"/>
                <o:lock v:ext="edit" shapetype="t"/>
              </v:shapetype>
              <v:shape id="Straight Arrow Connector 20" style="position:absolute;margin-left:211.85pt;margin-top:11.95pt;width:11.45pt;height:30.85pt;z-index:251660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">
                <v:stroke joinstyle="miter" endarrow="block"/>
              </v:shape>
            </w:pict>
          </mc:Fallback>
        </mc:AlternateContent>
      </w:r>
      <w:r>
        <w:rPr>
          <w:rFonts w:ascii="Calibri" w:eastAsiaTheme="majorEastAsia" w:hAnsi="Calibri" w:cs="Calibri"/>
          <w:noProof/>
        </w:rPr>
        <mc:AlternateContent>
          <mc:Choice Requires="wps">
            <w:drawing>
              <wp:anchor distT="0" distB="0" distL="114300" distR="114300" simplePos="0" relativeHeight="251658248" behindDoc="0" locked="0" layoutInCell="1" allowOverlap="1" wp14:anchorId="730309A9" wp14:editId="505DFC4B">
                <wp:simplePos x="0" y="0"/>
                <wp:positionH relativeFrom="column">
                  <wp:posOffset>1869831</wp:posOffset>
                </wp:positionH>
                <wp:positionV relativeFrom="paragraph">
                  <wp:posOffset>39761</wp:posOffset>
                </wp:positionV>
                <wp:extent cx="339969" cy="99646"/>
                <wp:effectExtent l="38100" t="0" r="22225" b="72390"/>
                <wp:wrapNone/>
                <wp:docPr id="21" name="Straight Arrow Connector 21"/>
                <wp:cNvGraphicFramePr/>
                <a:graphic xmlns:a="http://schemas.openxmlformats.org/drawingml/2006/main">
                  <a:graphicData uri="http://schemas.microsoft.com/office/word/2010/wordprocessingShape">
                    <wps:wsp>
                      <wps:cNvCnPr/>
                      <wps:spPr>
                        <a:xfrm flipH="1">
                          <a:off x="0" y="0"/>
                          <a:ext cx="339969" cy="99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xmlns:arto="http://schemas.microsoft.com/office/word/2006/arto">
            <w:pict w14:anchorId="56054E61">
              <v:shape id="Straight Arrow Connector 21" style="position:absolute;margin-left:147.25pt;margin-top:3.15pt;width:26.75pt;height:7.85pt;flip:x;z-index:2516623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" w14:anchorId="7807ED49">
                <v:stroke joinstyle="miter" endarrow="block"/>
              </v:shape>
            </w:pict>
          </mc:Fallback>
        </mc:AlternateContent>
      </w:r>
      <w:r>
        <w:rPr>
          <w:rFonts w:ascii="Calibri" w:eastAsiaTheme="majorEastAsia" w:hAnsi="Calibri" w:cs="Calibri"/>
          <w:noProof/>
        </w:rPr>
        <mc:AlternateContent>
          <mc:Choice Requires="wps">
            <w:drawing>
              <wp:anchor distT="0" distB="0" distL="114300" distR="114300" simplePos="0" relativeHeight="251658244" behindDoc="0" locked="0" layoutInCell="1" allowOverlap="1" wp14:anchorId="3B8FE4B0" wp14:editId="10A483F5">
                <wp:simplePos x="0" y="0"/>
                <wp:positionH relativeFrom="column">
                  <wp:posOffset>943122</wp:posOffset>
                </wp:positionH>
                <wp:positionV relativeFrom="paragraph">
                  <wp:posOffset>4006</wp:posOffset>
                </wp:positionV>
                <wp:extent cx="902286" cy="310662"/>
                <wp:effectExtent l="0" t="0" r="12700" b="13335"/>
                <wp:wrapNone/>
                <wp:docPr id="17" name="Flowchart: Process 17"/>
                <wp:cNvGraphicFramePr/>
                <a:graphic xmlns:a="http://schemas.openxmlformats.org/drawingml/2006/main">
                  <a:graphicData uri="http://schemas.microsoft.com/office/word/2010/wordprocessingShape">
                    <wps:wsp>
                      <wps:cNvSpPr/>
                      <wps:spPr>
                        <a:xfrm>
                          <a:off x="0" y="0"/>
                          <a:ext cx="902286" cy="31066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01F4F" w14:textId="77777777" w:rsidR="00706A28" w:rsidRDefault="00706A28" w:rsidP="00706A28">
                            <w:pPr>
                              <w:jc w:val="center"/>
                            </w:pPr>
                            <w:r>
                              <w:t>DIMENSION</w:t>
                            </w:r>
                          </w:p>
                          <w:p w14:paraId="15EDD2CC" w14:textId="77777777" w:rsidR="00706A28" w:rsidRDefault="00706A28" w:rsidP="00706A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FE4B0" id="Flowchart: Process 17" o:spid="_x0000_s1029" type="#_x0000_t109" style="position:absolute;margin-left:74.25pt;margin-top:.3pt;width:71.05pt;height:24.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" fillcolor="#4f81bd [3204]" strokecolor="#243f60 [1604]" strokeweight="1pt">
                <v:textbox>
                  <w:txbxContent>
                    <w:p w14:paraId="0BF01F4F" w14:textId="77777777" w:rsidR="00706A28" w:rsidRDefault="00706A28" w:rsidP="00706A28">
                      <w:pPr>
                        <w:jc w:val="center"/>
                      </w:pPr>
                      <w:r>
                        <w:t>DIMENSION</w:t>
                      </w:r>
                    </w:p>
                    <w:p w14:paraId="15EDD2CC" w14:textId="77777777" w:rsidR="00706A28" w:rsidRDefault="00706A28" w:rsidP="00706A28">
                      <w:pPr>
                        <w:jc w:val="center"/>
                      </w:pPr>
                    </w:p>
                  </w:txbxContent>
                </v:textbox>
              </v:shape>
            </w:pict>
          </mc:Fallback>
        </mc:AlternateContent>
      </w:r>
    </w:p>
    <w:p w14:paraId="6DDD97C7" w14:textId="0C940936" w:rsidR="008B5898" w:rsidRDefault="00706A28" w:rsidP="00425AF0">
      <w:pPr>
        <w:pStyle w:val="NormalText-HelpDoc"/>
        <w:rPr>
          <w:rStyle w:val="normaltextrun"/>
          <w:rFonts w:ascii="Calibri" w:eastAsiaTheme="majorEastAsia" w:hAnsi="Calibri" w:cs="Calibri"/>
        </w:rPr>
      </w:pPr>
      <w:r>
        <w:rPr>
          <w:rFonts w:ascii="Calibri" w:eastAsiaTheme="majorEastAsia" w:hAnsi="Calibri" w:cs="Calibri"/>
          <w:noProof/>
        </w:rPr>
        <mc:AlternateContent>
          <mc:Choice Requires="wps">
            <w:drawing>
              <wp:anchor distT="0" distB="0" distL="114300" distR="114300" simplePos="0" relativeHeight="251658245" behindDoc="0" locked="0" layoutInCell="1" allowOverlap="1" wp14:anchorId="77E61D34" wp14:editId="151E15BA">
                <wp:simplePos x="0" y="0"/>
                <wp:positionH relativeFrom="column">
                  <wp:posOffset>2402024</wp:posOffset>
                </wp:positionH>
                <wp:positionV relativeFrom="paragraph">
                  <wp:posOffset>226604</wp:posOffset>
                </wp:positionV>
                <wp:extent cx="902286" cy="310662"/>
                <wp:effectExtent l="0" t="0" r="12700" b="13335"/>
                <wp:wrapNone/>
                <wp:docPr id="18" name="Flowchart: Process 18"/>
                <wp:cNvGraphicFramePr/>
                <a:graphic xmlns:a="http://schemas.openxmlformats.org/drawingml/2006/main">
                  <a:graphicData uri="http://schemas.microsoft.com/office/word/2010/wordprocessingShape">
                    <wps:wsp>
                      <wps:cNvSpPr/>
                      <wps:spPr>
                        <a:xfrm>
                          <a:off x="0" y="0"/>
                          <a:ext cx="902286" cy="31066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B24D5" w14:textId="77777777" w:rsidR="00706A28" w:rsidRDefault="00706A28" w:rsidP="00706A28">
                            <w:pPr>
                              <w:jc w:val="center"/>
                            </w:pPr>
                            <w:r>
                              <w:t>DIMENSION</w:t>
                            </w:r>
                          </w:p>
                          <w:p w14:paraId="3C90FA56" w14:textId="77777777" w:rsidR="00706A28" w:rsidRDefault="00706A28" w:rsidP="00706A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61D34" id="Flowchart: Process 18" o:spid="_x0000_s1030" type="#_x0000_t109" style="position:absolute;margin-left:189.15pt;margin-top:17.85pt;width:71.05pt;height:24.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" fillcolor="#4f81bd [3204]" strokecolor="#243f60 [1604]" strokeweight="1pt">
                <v:textbox>
                  <w:txbxContent>
                    <w:p w14:paraId="6E0B24D5" w14:textId="77777777" w:rsidR="00706A28" w:rsidRDefault="00706A28" w:rsidP="00706A28">
                      <w:pPr>
                        <w:jc w:val="center"/>
                      </w:pPr>
                      <w:r>
                        <w:t>DIMENSION</w:t>
                      </w:r>
                    </w:p>
                    <w:p w14:paraId="3C90FA56" w14:textId="77777777" w:rsidR="00706A28" w:rsidRDefault="00706A28" w:rsidP="00706A28">
                      <w:pPr>
                        <w:jc w:val="center"/>
                      </w:pPr>
                    </w:p>
                  </w:txbxContent>
                </v:textbox>
              </v:shape>
            </w:pict>
          </mc:Fallback>
        </mc:AlternateContent>
      </w:r>
    </w:p>
    <w:p w14:paraId="10E5B3F6" w14:textId="77777777" w:rsidR="008B5898" w:rsidRDefault="008B5898" w:rsidP="00425AF0">
      <w:pPr>
        <w:pStyle w:val="NormalText-HelpDoc"/>
        <w:rPr>
          <w:rStyle w:val="normaltextrun"/>
          <w:rFonts w:ascii="Calibri" w:eastAsiaTheme="majorEastAsia" w:hAnsi="Calibri" w:cs="Calibri"/>
        </w:rPr>
      </w:pPr>
    </w:p>
    <w:p w14:paraId="2F6A5DC4" w14:textId="77F782D0" w:rsidR="005C78F5" w:rsidRDefault="00104ABB" w:rsidP="005C78F5">
      <w:pPr>
        <w:pStyle w:val="Figure-HelpDoc"/>
        <w:rPr>
          <w:rStyle w:val="normaltextrun"/>
          <w:rFonts w:ascii="Calibri" w:hAnsi="Calibri" w:cs="Calibri"/>
        </w:rPr>
      </w:pPr>
      <w:r>
        <w:rPr>
          <w:rStyle w:val="normaltextrun"/>
          <w:rFonts w:ascii="Calibri" w:hAnsi="Calibri" w:cs="Calibri"/>
        </w:rPr>
        <w:t xml:space="preserve">Star </w:t>
      </w:r>
      <w:r w:rsidR="00441910">
        <w:rPr>
          <w:rStyle w:val="normaltextrun"/>
          <w:rFonts w:ascii="Calibri" w:hAnsi="Calibri" w:cs="Calibri"/>
        </w:rPr>
        <w:t>s</w:t>
      </w:r>
      <w:r>
        <w:rPr>
          <w:rStyle w:val="normaltextrun"/>
          <w:rFonts w:ascii="Calibri" w:hAnsi="Calibri" w:cs="Calibri"/>
        </w:rPr>
        <w:t>chema</w:t>
      </w:r>
      <w:r w:rsidR="00441910">
        <w:rPr>
          <w:rStyle w:val="normaltextrun"/>
          <w:rFonts w:ascii="Calibri" w:hAnsi="Calibri" w:cs="Calibri"/>
        </w:rPr>
        <w:t xml:space="preserve"> cr</w:t>
      </w:r>
      <w:r w:rsidR="00576DBF">
        <w:rPr>
          <w:rStyle w:val="normaltextrun"/>
          <w:rFonts w:ascii="Calibri" w:hAnsi="Calibri" w:cs="Calibri"/>
        </w:rPr>
        <w:t xml:space="preserve">eating by joining a </w:t>
      </w:r>
      <w:r>
        <w:rPr>
          <w:rStyle w:val="normaltextrun"/>
          <w:rFonts w:ascii="Calibri" w:hAnsi="Calibri" w:cs="Calibri"/>
        </w:rPr>
        <w:t xml:space="preserve">fact </w:t>
      </w:r>
      <w:r w:rsidR="00576DBF">
        <w:rPr>
          <w:rStyle w:val="normaltextrun"/>
          <w:rFonts w:ascii="Calibri" w:hAnsi="Calibri" w:cs="Calibri"/>
        </w:rPr>
        <w:t xml:space="preserve">to its related </w:t>
      </w:r>
      <w:r>
        <w:rPr>
          <w:rStyle w:val="normaltextrun"/>
          <w:rFonts w:ascii="Calibri" w:hAnsi="Calibri" w:cs="Calibri"/>
        </w:rPr>
        <w:t xml:space="preserve">dimensions. </w:t>
      </w:r>
    </w:p>
    <w:p w14:paraId="5CC90403" w14:textId="51547070" w:rsidR="00542623" w:rsidRDefault="00665534" w:rsidP="006A2F46">
      <w:pPr>
        <w:pStyle w:val="H2-HelpDoc"/>
        <w:rPr>
          <w:rStyle w:val="normaltextrun"/>
          <w:rFonts w:ascii="Calibri" w:hAnsi="Calibri" w:cs="Calibri"/>
        </w:rPr>
      </w:pPr>
      <w:bookmarkStart w:id="311" w:name="_Toc46774662"/>
      <w:r>
        <w:rPr>
          <w:rStyle w:val="normaltextrun"/>
          <w:rFonts w:ascii="Calibri" w:hAnsi="Calibri" w:cs="Calibri"/>
        </w:rPr>
        <w:t xml:space="preserve">When </w:t>
      </w:r>
      <w:r w:rsidR="006A2F46">
        <w:rPr>
          <w:rStyle w:val="normaltextrun"/>
          <w:rFonts w:ascii="Calibri" w:hAnsi="Calibri" w:cs="Calibri"/>
        </w:rPr>
        <w:t xml:space="preserve">Dimensions and Facts </w:t>
      </w:r>
      <w:r w:rsidR="00C935F7">
        <w:rPr>
          <w:rStyle w:val="normaltextrun"/>
          <w:rFonts w:ascii="Calibri" w:hAnsi="Calibri" w:cs="Calibri"/>
        </w:rPr>
        <w:t>A</w:t>
      </w:r>
      <w:r>
        <w:rPr>
          <w:rStyle w:val="normaltextrun"/>
          <w:rFonts w:ascii="Calibri" w:hAnsi="Calibri" w:cs="Calibri"/>
        </w:rPr>
        <w:t xml:space="preserve">re </w:t>
      </w:r>
      <w:r w:rsidR="006A2F46">
        <w:rPr>
          <w:rStyle w:val="normaltextrun"/>
          <w:rFonts w:ascii="Calibri" w:hAnsi="Calibri" w:cs="Calibri"/>
        </w:rPr>
        <w:t>Built</w:t>
      </w:r>
      <w:bookmarkEnd w:id="311"/>
    </w:p>
    <w:p w14:paraId="14D1F204" w14:textId="1FAFAF8A" w:rsidR="006A2F46" w:rsidRDefault="00665534" w:rsidP="006A2F46">
      <w:pPr>
        <w:pStyle w:val="NormalText-HelpDoc"/>
      </w:pPr>
      <w:r>
        <w:t xml:space="preserve">Building new dimensions and fact tables always begins with the identification of </w:t>
      </w:r>
      <w:r w:rsidR="00E056BE">
        <w:t>the</w:t>
      </w:r>
      <w:r w:rsidR="00E10441">
        <w:t xml:space="preserve"> information need</w:t>
      </w:r>
      <w:r w:rsidR="00E056BE">
        <w:t>ed</w:t>
      </w:r>
      <w:r w:rsidR="00E10441">
        <w:t xml:space="preserve"> </w:t>
      </w:r>
      <w:r w:rsidR="00E056BE">
        <w:t xml:space="preserve">by </w:t>
      </w:r>
      <w:r w:rsidR="008E65DF">
        <w:t xml:space="preserve">USFWS </w:t>
      </w:r>
      <w:r w:rsidR="00E10441">
        <w:t xml:space="preserve">staff </w:t>
      </w:r>
      <w:r w:rsidR="00E056BE">
        <w:t xml:space="preserve">to accomplish their job duties. </w:t>
      </w:r>
      <w:r w:rsidR="00E10441">
        <w:t>For example, the Chief Data Officer needs to understand what information system are managed by the UFWS</w:t>
      </w:r>
      <w:r w:rsidR="00DE475E">
        <w:t>.</w:t>
      </w:r>
      <w:r w:rsidR="00D33B75">
        <w:t xml:space="preserve"> </w:t>
      </w:r>
      <w:r w:rsidR="008E65DF">
        <w:t>Example q</w:t>
      </w:r>
      <w:r w:rsidR="00DE475E">
        <w:t xml:space="preserve">uestions related to this general need would relate to </w:t>
      </w:r>
      <w:r w:rsidR="00DE475E" w:rsidRPr="008E65DF">
        <w:rPr>
          <w:b/>
          <w:bCs/>
          <w:u w:val="single"/>
        </w:rPr>
        <w:t>when</w:t>
      </w:r>
      <w:r w:rsidR="00DE475E">
        <w:t xml:space="preserve"> the systems were built </w:t>
      </w:r>
      <w:r w:rsidR="00DE475E" w:rsidRPr="008E65DF">
        <w:rPr>
          <w:b/>
          <w:bCs/>
          <w:u w:val="single"/>
        </w:rPr>
        <w:t>who</w:t>
      </w:r>
      <w:r w:rsidR="00DE475E">
        <w:t xml:space="preserve"> is responsible for maintaining them</w:t>
      </w:r>
      <w:r w:rsidR="008E65DF">
        <w:t xml:space="preserve">. From these two example questions come three dimensions: staff, date and information system. To help the CDO answer questions, these dimensions can be joined together in a fact table </w:t>
      </w:r>
      <w:r w:rsidR="009E6FBA">
        <w:t>that provides an inventory of these systems.</w:t>
      </w:r>
    </w:p>
    <w:p w14:paraId="76159A9B" w14:textId="2AF3F3E6" w:rsidR="008F3FDE" w:rsidRDefault="009E6FBA" w:rsidP="008F3FDE">
      <w:pPr>
        <w:pStyle w:val="H2-HelpDoc"/>
        <w:rPr>
          <w:rStyle w:val="normaltextrun"/>
          <w:rFonts w:ascii="Calibri" w:hAnsi="Calibri" w:cs="Calibri"/>
        </w:rPr>
      </w:pPr>
      <w:bookmarkStart w:id="312" w:name="_Ref46501402"/>
      <w:bookmarkStart w:id="313" w:name="_Toc46774663"/>
      <w:r>
        <w:rPr>
          <w:rStyle w:val="normaltextrun"/>
          <w:rFonts w:ascii="Calibri" w:hAnsi="Calibri" w:cs="Calibri"/>
        </w:rPr>
        <w:t>Warehouse Patterns</w:t>
      </w:r>
      <w:bookmarkEnd w:id="312"/>
      <w:bookmarkEnd w:id="313"/>
      <w:r>
        <w:rPr>
          <w:rStyle w:val="normaltextrun"/>
          <w:rFonts w:ascii="Calibri" w:hAnsi="Calibri" w:cs="Calibri"/>
        </w:rPr>
        <w:t xml:space="preserve"> </w:t>
      </w:r>
    </w:p>
    <w:p w14:paraId="6BE093E5" w14:textId="78CE6718" w:rsidR="009E6FBA" w:rsidRDefault="009E6FBA" w:rsidP="009E6FBA">
      <w:pPr>
        <w:pStyle w:val="NormalText-HelpDoc"/>
      </w:pPr>
      <w:r>
        <w:t>To be usable</w:t>
      </w:r>
      <w:r w:rsidR="0020482F">
        <w:t xml:space="preserve">, </w:t>
      </w:r>
      <w:r>
        <w:t xml:space="preserve">intuitive, </w:t>
      </w:r>
      <w:r w:rsidR="0020482F">
        <w:t xml:space="preserve">and consistent, </w:t>
      </w:r>
      <w:r w:rsidR="00657A63">
        <w:t>T</w:t>
      </w:r>
      <w:r>
        <w:t>he Warehouse follows a number of standard design patterns</w:t>
      </w:r>
      <w:r w:rsidR="008A2BC2">
        <w:t>.</w:t>
      </w:r>
      <w:r w:rsidR="00D33B75">
        <w:t xml:space="preserve"> </w:t>
      </w:r>
      <w:r w:rsidR="0020482F">
        <w:t xml:space="preserve"> </w:t>
      </w:r>
      <w:r w:rsidR="004C5DB6">
        <w:t>Some of these patterns apply to all tables while others are specific to facts and dimensions.</w:t>
      </w:r>
    </w:p>
    <w:p w14:paraId="578B886D" w14:textId="76C6E013" w:rsidR="00077379" w:rsidRDefault="00077379" w:rsidP="009E6FBA">
      <w:pPr>
        <w:pStyle w:val="NormalText-HelpDoc"/>
      </w:pPr>
      <w:r>
        <w:t>All tables follow these design patterns:</w:t>
      </w:r>
    </w:p>
    <w:p w14:paraId="2BBC2D35" w14:textId="270B7653" w:rsidR="006B63CF" w:rsidRDefault="006B63CF" w:rsidP="0020482F">
      <w:pPr>
        <w:pStyle w:val="Bullet-HelpDoc"/>
        <w:rPr>
          <w:ins w:id="314" w:author="Frakes, Brent J" w:date="2020-07-25T09:15:00Z"/>
        </w:rPr>
      </w:pPr>
      <w:r>
        <w:t>Dimensions are always prefixed with Dim; Fact tables are always prefixed with Fact.</w:t>
      </w:r>
      <w:r w:rsidR="001C75C6">
        <w:t xml:space="preserve"> Tables table names with an underscore</w:t>
      </w:r>
      <w:r w:rsidR="0011694D">
        <w:t xml:space="preserve"> (e.g., _WarehouseStatus)</w:t>
      </w:r>
      <w:r w:rsidR="001C75C6">
        <w:t xml:space="preserve"> are metadata tables about the warehouse.</w:t>
      </w:r>
    </w:p>
    <w:p w14:paraId="7DC726A4" w14:textId="117C6EFF" w:rsidR="001E04A7" w:rsidRDefault="001E04A7" w:rsidP="0020482F">
      <w:pPr>
        <w:pStyle w:val="Bullet-HelpDoc"/>
      </w:pPr>
      <w:ins w:id="315" w:author="Frakes, Brent J" w:date="2020-07-25T09:15:00Z">
        <w:r>
          <w:t xml:space="preserve">Dimension are always </w:t>
        </w:r>
        <w:r w:rsidR="009B26B7">
          <w:t>singular (e.g., DimTribe); fact tables are always plural (e.g., FactTribes)</w:t>
        </w:r>
      </w:ins>
    </w:p>
    <w:p w14:paraId="69799ABA" w14:textId="21D60CF7" w:rsidR="00C51000" w:rsidRDefault="00866417" w:rsidP="0020482F">
      <w:pPr>
        <w:pStyle w:val="Bullet-HelpDoc"/>
      </w:pPr>
      <w:r>
        <w:t xml:space="preserve">Dimensions and facts in the dbo schema are relevant and </w:t>
      </w:r>
      <w:r w:rsidR="00867D7A">
        <w:t>readable</w:t>
      </w:r>
      <w:r>
        <w:t xml:space="preserve"> </w:t>
      </w:r>
      <w:r w:rsidR="00C51000">
        <w:t>by</w:t>
      </w:r>
      <w:r>
        <w:t xml:space="preserve"> the entire USFWS</w:t>
      </w:r>
      <w:r w:rsidR="00B64370">
        <w:t xml:space="preserve">. </w:t>
      </w:r>
    </w:p>
    <w:p w14:paraId="5C8A44A7" w14:textId="33CB6697" w:rsidR="000B4559" w:rsidRDefault="006B63CF" w:rsidP="006B63CF">
      <w:pPr>
        <w:pStyle w:val="Bullet-HelpDoc"/>
        <w:numPr>
          <w:ilvl w:val="0"/>
          <w:numId w:val="0"/>
        </w:numPr>
        <w:ind w:left="720" w:hanging="360"/>
        <w:jc w:val="center"/>
      </w:pPr>
      <w:r w:rsidRPr="006B63CF">
        <w:rPr>
          <w:noProof/>
        </w:rPr>
        <w:drawing>
          <wp:inline distT="0" distB="0" distL="0" distR="0" wp14:anchorId="1D2B6FBF" wp14:editId="0932415C">
            <wp:extent cx="2458789" cy="1647092"/>
            <wp:effectExtent l="57150" t="57150" r="113030" b="106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0676" cy="168185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0F444BF" w14:textId="77777777" w:rsidR="000B4559" w:rsidRDefault="000B4559" w:rsidP="000B4559">
      <w:pPr>
        <w:pStyle w:val="Bullet-HelpDoc"/>
        <w:numPr>
          <w:ilvl w:val="0"/>
          <w:numId w:val="0"/>
        </w:numPr>
        <w:ind w:left="720" w:hanging="360"/>
      </w:pPr>
    </w:p>
    <w:p w14:paraId="6D0F46FF" w14:textId="7EF6A7A0" w:rsidR="00866417" w:rsidRDefault="00E8278A" w:rsidP="0020482F">
      <w:pPr>
        <w:pStyle w:val="Bullet-HelpDoc"/>
      </w:pPr>
      <w:r>
        <w:lastRenderedPageBreak/>
        <w:t>Tables</w:t>
      </w:r>
      <w:r w:rsidR="00C51000">
        <w:t xml:space="preserve"> within the respective </w:t>
      </w:r>
      <w:r w:rsidR="00623218">
        <w:t>program schema are generally relevant to that program and not the USFWS as a whole.</w:t>
      </w:r>
      <w:r w:rsidR="00D33B75">
        <w:t xml:space="preserve"> </w:t>
      </w:r>
      <w:r w:rsidR="00471D39">
        <w:t xml:space="preserve">Each program (e.g., Refuges, MigBirds, </w:t>
      </w:r>
      <w:r w:rsidR="00B8124A">
        <w:t xml:space="preserve">ECOS, </w:t>
      </w:r>
      <w:r w:rsidR="00471D39">
        <w:t xml:space="preserve">etc.) will have two schemas. One is accessible to all USFWS (e.g., Refuges) while the other (e.g., </w:t>
      </w:r>
      <w:r w:rsidR="00B8124A">
        <w:t>ECOS</w:t>
      </w:r>
      <w:r w:rsidR="00D32ACB">
        <w:t>_Private</w:t>
      </w:r>
      <w:r w:rsidR="00471D39">
        <w:t xml:space="preserve">) is </w:t>
      </w:r>
      <w:r w:rsidR="00586929">
        <w:t>further restricted to select staff based on the respective program</w:t>
      </w:r>
      <w:r w:rsidR="00D017AA">
        <w:t>matic</w:t>
      </w:r>
      <w:r w:rsidR="00586929">
        <w:t xml:space="preserve"> needs.</w:t>
      </w:r>
    </w:p>
    <w:p w14:paraId="3F685B4C" w14:textId="4F22501B" w:rsidR="00FF7CC1" w:rsidRDefault="00077379" w:rsidP="00FF7CC1">
      <w:pPr>
        <w:pStyle w:val="Bullet-HelpDoc"/>
      </w:pPr>
      <w:r>
        <w:t xml:space="preserve">Tables </w:t>
      </w:r>
      <w:r w:rsidR="0020482F">
        <w:t xml:space="preserve">never contain NULL </w:t>
      </w:r>
      <w:ins w:id="316" w:author="Frakes, Brent J" w:date="2020-07-24T16:43:00Z">
        <w:r w:rsidR="00BC2BFD">
          <w:t xml:space="preserve">or [Whitespace] </w:t>
        </w:r>
      </w:ins>
      <w:r w:rsidR="0020482F">
        <w:t>values.</w:t>
      </w:r>
      <w:r w:rsidR="00D33B75">
        <w:t xml:space="preserve"> </w:t>
      </w:r>
      <w:del w:id="317" w:author="Frakes, Brent J" w:date="2020-07-24T16:43:00Z">
        <w:r w:rsidR="00FF7CC1" w:rsidDel="00AE70B8">
          <w:delText xml:space="preserve">NULL </w:delText>
        </w:r>
      </w:del>
      <w:ins w:id="318" w:author="Frakes, Brent J" w:date="2020-07-24T16:43:00Z">
        <w:r w:rsidR="00AE70B8">
          <w:t xml:space="preserve">These </w:t>
        </w:r>
      </w:ins>
      <w:del w:id="319" w:author="Frakes, Brent J" w:date="2020-07-24T16:44:00Z">
        <w:r w:rsidR="00FF7CC1" w:rsidDel="00AE70B8">
          <w:delText xml:space="preserve">values from the source </w:delText>
        </w:r>
      </w:del>
      <w:r w:rsidR="00FF7CC1">
        <w:t xml:space="preserve">will be converted into one of the following: </w:t>
      </w:r>
    </w:p>
    <w:p w14:paraId="218340E9" w14:textId="79426070" w:rsidR="00FF7CC1" w:rsidRDefault="00FF7CC1" w:rsidP="00FF7CC1">
      <w:pPr>
        <w:pStyle w:val="Bullet-HelpDoc"/>
        <w:numPr>
          <w:ilvl w:val="1"/>
          <w:numId w:val="8"/>
        </w:numPr>
      </w:pPr>
      <w:r w:rsidRPr="00800701">
        <w:rPr>
          <w:b/>
          <w:bCs/>
        </w:rPr>
        <w:t>NA</w:t>
      </w:r>
      <w:r>
        <w:t xml:space="preserve"> - Not Applicable</w:t>
      </w:r>
      <w:r w:rsidR="00800701">
        <w:t xml:space="preserve">. In cases of dates, 12-31-9998 </w:t>
      </w:r>
      <w:r w:rsidR="007D7C07">
        <w:t>= NA and -9998 for numbers.</w:t>
      </w:r>
    </w:p>
    <w:p w14:paraId="435DFD5E" w14:textId="61650523" w:rsidR="00FF7CC1" w:rsidRDefault="00FF7CC1" w:rsidP="00FF7CC1">
      <w:pPr>
        <w:pStyle w:val="Bullet-HelpDoc"/>
        <w:numPr>
          <w:ilvl w:val="1"/>
          <w:numId w:val="8"/>
        </w:numPr>
      </w:pPr>
      <w:r w:rsidRPr="007D7C07">
        <w:rPr>
          <w:b/>
          <w:bCs/>
        </w:rPr>
        <w:t>UNK</w:t>
      </w:r>
      <w:r>
        <w:t xml:space="preserve"> – </w:t>
      </w:r>
      <w:r w:rsidR="00F04B99">
        <w:t>A value</w:t>
      </w:r>
      <w:r>
        <w:t xml:space="preserve"> is applicable, </w:t>
      </w:r>
      <w:r w:rsidR="00F04B99">
        <w:t>but</w:t>
      </w:r>
      <w:r>
        <w:t xml:space="preserve"> unknown</w:t>
      </w:r>
      <w:r w:rsidR="007D7C07">
        <w:t>.</w:t>
      </w:r>
      <w:r w:rsidR="00D33B75">
        <w:t xml:space="preserve"> </w:t>
      </w:r>
      <w:r w:rsidR="007D7C07">
        <w:t>In cases of dates, 12-31-9999 = NA and -9999 for numbers.</w:t>
      </w:r>
    </w:p>
    <w:p w14:paraId="468F361C" w14:textId="65B8F2B1" w:rsidR="00077379" w:rsidRDefault="003A3065" w:rsidP="003A3065">
      <w:pPr>
        <w:pStyle w:val="Bullet-HelpDoc"/>
      </w:pPr>
      <w:r>
        <w:t xml:space="preserve">Every table will contain an ID column, which is an integer that uniquely </w:t>
      </w:r>
      <w:r w:rsidR="00F65903">
        <w:t>identifies</w:t>
      </w:r>
      <w:r>
        <w:t xml:space="preserve"> each row. There is no </w:t>
      </w:r>
      <w:r w:rsidR="00F65903">
        <w:t xml:space="preserve">other </w:t>
      </w:r>
      <w:r>
        <w:t>meaning behind this number</w:t>
      </w:r>
      <w:r w:rsidR="00F65903">
        <w:t xml:space="preserve">. </w:t>
      </w:r>
      <w:r w:rsidR="00EB558D">
        <w:t>IDs should only be used for linking table (via Primary and Foreign keys)</w:t>
      </w:r>
      <w:r w:rsidR="0061280C">
        <w:t>.</w:t>
      </w:r>
    </w:p>
    <w:p w14:paraId="03435C0D" w14:textId="04D37EE2" w:rsidR="00E8278A" w:rsidRDefault="00E8278A" w:rsidP="003A3065">
      <w:pPr>
        <w:pStyle w:val="Bullet-HelpDoc"/>
        <w:rPr>
          <w:ins w:id="320" w:author="Frakes, Brent J" w:date="2020-07-24T16:44:00Z"/>
        </w:rPr>
      </w:pPr>
      <w:r>
        <w:t xml:space="preserve">Field names </w:t>
      </w:r>
      <w:r w:rsidR="009E0F7C">
        <w:t>should</w:t>
      </w:r>
      <w:r>
        <w:t xml:space="preserve"> be clear</w:t>
      </w:r>
      <w:r w:rsidR="009E0F7C">
        <w:t>, unambiguous</w:t>
      </w:r>
      <w:r>
        <w:t xml:space="preserve"> and intuitive</w:t>
      </w:r>
      <w:r w:rsidR="009E0F7C">
        <w:t xml:space="preserve">. </w:t>
      </w:r>
      <w:r w:rsidR="00FA433A">
        <w:t xml:space="preserve">Abbreviations should be minimized unless interpretation is clear. </w:t>
      </w:r>
      <w:r w:rsidR="009E0F7C">
        <w:t xml:space="preserve">If there is a need to preserve </w:t>
      </w:r>
      <w:r w:rsidR="00F73E79">
        <w:t>legacy field names, this will be done through the use of view.</w:t>
      </w:r>
    </w:p>
    <w:p w14:paraId="40B75182" w14:textId="3EA393C2" w:rsidR="00342579" w:rsidRDefault="00342579" w:rsidP="003A3065">
      <w:pPr>
        <w:pStyle w:val="Bullet-HelpDoc"/>
      </w:pPr>
      <w:ins w:id="321" w:author="Frakes, Brent J" w:date="2020-07-24T16:45:00Z">
        <w:r>
          <w:t>Column names will follow the pascal case patterning</w:t>
        </w:r>
      </w:ins>
      <w:ins w:id="322" w:author="Frakes, Brent J" w:date="2020-07-24T16:46:00Z">
        <w:r w:rsidR="0085193D">
          <w:t xml:space="preserve"> (e.g., PascalCase)</w:t>
        </w:r>
      </w:ins>
      <w:ins w:id="323" w:author="Frakes, Brent J" w:date="2020-07-24T16:47:00Z">
        <w:r w:rsidR="00036ED2">
          <w:t>. In cases of acronyms</w:t>
        </w:r>
        <w:r w:rsidR="00104EA5">
          <w:t xml:space="preserve"> - </w:t>
        </w:r>
        <w:r w:rsidR="00036ED2">
          <w:t xml:space="preserve"> which should </w:t>
        </w:r>
        <w:r w:rsidR="00104EA5">
          <w:t xml:space="preserve">be rare - </w:t>
        </w:r>
        <w:r w:rsidR="00036ED2">
          <w:t>an underscore will be used</w:t>
        </w:r>
      </w:ins>
      <w:ins w:id="324" w:author="Frakes, Brent J" w:date="2020-07-24T16:48:00Z">
        <w:r w:rsidR="00104EA5">
          <w:t xml:space="preserve"> as a separator</w:t>
        </w:r>
      </w:ins>
      <w:ins w:id="325" w:author="Frakes, Brent J" w:date="2020-07-24T16:47:00Z">
        <w:r w:rsidR="00036ED2">
          <w:t xml:space="preserve">. </w:t>
        </w:r>
      </w:ins>
    </w:p>
    <w:p w14:paraId="7C0FDFD7" w14:textId="02D5B3E6" w:rsidR="005622FA" w:rsidRDefault="005622FA" w:rsidP="003A3065">
      <w:pPr>
        <w:pStyle w:val="Bullet-HelpDoc"/>
      </w:pPr>
      <w:r>
        <w:t xml:space="preserve">All fact and dimension tables communicate </w:t>
      </w:r>
      <w:r w:rsidR="007B5B60">
        <w:t>the following:</w:t>
      </w:r>
    </w:p>
    <w:p w14:paraId="06A8B86A" w14:textId="6A51E6B8" w:rsidR="007B5B60" w:rsidRDefault="007B5B60" w:rsidP="007B5B60">
      <w:pPr>
        <w:pStyle w:val="paragraph"/>
        <w:numPr>
          <w:ilvl w:val="1"/>
          <w:numId w:val="8"/>
        </w:numPr>
        <w:spacing w:before="0" w:beforeAutospacing="0" w:after="0" w:afterAutospacing="0"/>
        <w:textAlignment w:val="baseline"/>
        <w:rPr>
          <w:rFonts w:ascii="Calibri" w:hAnsi="Calibri" w:cs="Calibri"/>
        </w:rPr>
      </w:pPr>
      <w:r w:rsidRPr="005622FA">
        <w:rPr>
          <w:rStyle w:val="normaltextrun"/>
          <w:rFonts w:ascii="Calibri" w:eastAsiaTheme="majorEastAsia" w:hAnsi="Calibri" w:cs="Calibri"/>
          <w:b/>
          <w:bCs/>
        </w:rPr>
        <w:t>RowAccessLevel</w:t>
      </w:r>
      <w:r>
        <w:rPr>
          <w:rStyle w:val="eop"/>
          <w:rFonts w:ascii="Calibri" w:eastAsiaTheme="majorEastAsia" w:hAnsi="Calibri" w:cs="Calibri"/>
        </w:rPr>
        <w:t xml:space="preserve"> - Indicates who this information may be shared with.</w:t>
      </w:r>
      <w:r w:rsidR="00D33B75">
        <w:rPr>
          <w:rStyle w:val="eop"/>
          <w:rFonts w:ascii="Calibri" w:eastAsiaTheme="majorEastAsia" w:hAnsi="Calibri" w:cs="Calibri"/>
        </w:rPr>
        <w:t xml:space="preserve"> </w:t>
      </w:r>
      <w:r>
        <w:rPr>
          <w:rStyle w:val="eop"/>
          <w:rFonts w:ascii="Calibri" w:eastAsiaTheme="majorEastAsia" w:hAnsi="Calibri" w:cs="Calibri"/>
        </w:rPr>
        <w:t>Public, internal or restricted</w:t>
      </w:r>
    </w:p>
    <w:p w14:paraId="11B76479" w14:textId="20D1D8DA" w:rsidR="007B5B60" w:rsidRDefault="007B5B60" w:rsidP="007B5B60">
      <w:pPr>
        <w:pStyle w:val="paragraph"/>
        <w:numPr>
          <w:ilvl w:val="1"/>
          <w:numId w:val="8"/>
        </w:numPr>
        <w:spacing w:before="0" w:beforeAutospacing="0" w:after="0" w:afterAutospacing="0"/>
        <w:textAlignment w:val="baseline"/>
        <w:rPr>
          <w:rFonts w:ascii="Calibri" w:hAnsi="Calibri" w:cs="Calibri"/>
        </w:rPr>
      </w:pPr>
      <w:r w:rsidRPr="007B5B60">
        <w:rPr>
          <w:rStyle w:val="normaltextrun"/>
          <w:rFonts w:ascii="Calibri" w:eastAsiaTheme="majorEastAsia" w:hAnsi="Calibri" w:cs="Calibri"/>
          <w:b/>
          <w:bCs/>
        </w:rPr>
        <w:t>RowQualityLevel</w:t>
      </w:r>
      <w:r>
        <w:rPr>
          <w:rStyle w:val="eop"/>
          <w:rFonts w:ascii="Calibri" w:eastAsiaTheme="majorEastAsia" w:hAnsi="Calibri" w:cs="Calibri"/>
        </w:rPr>
        <w:t xml:space="preserve"> – What is the quality of information contained with the row. </w:t>
      </w:r>
    </w:p>
    <w:p w14:paraId="780AA5A4" w14:textId="0F278A32" w:rsidR="007B5B60" w:rsidRDefault="00B11FE5" w:rsidP="00B11FE5">
      <w:pPr>
        <w:pStyle w:val="Bullet-HelpDoc"/>
      </w:pPr>
      <w:r>
        <w:t>Tables with a related “_</w:t>
      </w:r>
      <w:r w:rsidR="00092DA1">
        <w:t>H</w:t>
      </w:r>
      <w:r>
        <w:t>istory” table are known as system versioned tables. The history tables track older versions of the data</w:t>
      </w:r>
      <w:r w:rsidR="00B40056">
        <w:t>, which makes it possible to reconstruct what information was like at a previous point in time.</w:t>
      </w:r>
    </w:p>
    <w:p w14:paraId="7549657F" w14:textId="546B747C" w:rsidR="00B40056" w:rsidRDefault="009144A6" w:rsidP="009144A6">
      <w:pPr>
        <w:pStyle w:val="Bullet-HelpDoc"/>
        <w:numPr>
          <w:ilvl w:val="0"/>
          <w:numId w:val="0"/>
        </w:numPr>
        <w:ind w:left="720" w:hanging="360"/>
        <w:jc w:val="center"/>
      </w:pPr>
      <w:r>
        <w:rPr>
          <w:noProof/>
        </w:rPr>
        <w:drawing>
          <wp:inline distT="0" distB="0" distL="0" distR="0" wp14:anchorId="39609582" wp14:editId="30CB77F9">
            <wp:extent cx="2312377" cy="427370"/>
            <wp:effectExtent l="114300" t="76200" r="31115" b="679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1412" cy="445673"/>
                    </a:xfrm>
                    <a:prstGeom prst="rect">
                      <a:avLst/>
                    </a:prstGeom>
                    <a:ln>
                      <a:solidFill>
                        <a:schemeClr val="accent1"/>
                      </a:solidFill>
                    </a:ln>
                    <a:effectLst>
                      <a:outerShdw blurRad="50800" dist="38100" dir="10800000" algn="r" rotWithShape="0">
                        <a:prstClr val="black">
                          <a:alpha val="40000"/>
                        </a:prstClr>
                      </a:outerShdw>
                    </a:effectLst>
                  </pic:spPr>
                </pic:pic>
              </a:graphicData>
            </a:graphic>
          </wp:inline>
        </w:drawing>
      </w:r>
    </w:p>
    <w:p w14:paraId="182B7F76" w14:textId="508777C5" w:rsidR="00E73F74" w:rsidRDefault="00E73F74" w:rsidP="004B3398">
      <w:pPr>
        <w:pStyle w:val="NormalText-HelpDoc"/>
      </w:pPr>
      <w:r>
        <w:t xml:space="preserve">For dimension tables, the following </w:t>
      </w:r>
      <w:r w:rsidR="003A3065">
        <w:t>patterns apply:</w:t>
      </w:r>
    </w:p>
    <w:p w14:paraId="37B4DB74" w14:textId="26781349" w:rsidR="003A3065" w:rsidRPr="004B3398" w:rsidRDefault="0011694D" w:rsidP="004B3398">
      <w:pPr>
        <w:pStyle w:val="Bullet-HelpDoc"/>
      </w:pPr>
      <w:r w:rsidRPr="004B3398">
        <w:t xml:space="preserve">Dimensions always </w:t>
      </w:r>
      <w:r w:rsidR="007F52D8">
        <w:t xml:space="preserve">(except in some </w:t>
      </w:r>
      <w:r w:rsidR="008D0363">
        <w:t xml:space="preserve">rare </w:t>
      </w:r>
      <w:r w:rsidR="007F52D8">
        <w:t xml:space="preserve">instances) </w:t>
      </w:r>
      <w:r w:rsidR="003A3065" w:rsidRPr="004B3398">
        <w:t>contain the following standard columns:</w:t>
      </w:r>
    </w:p>
    <w:p w14:paraId="1A624810" w14:textId="067DC048" w:rsidR="003A3065" w:rsidRPr="004B3398" w:rsidRDefault="003A3065" w:rsidP="004B3398">
      <w:pPr>
        <w:pStyle w:val="Bullet-HelpDoc"/>
        <w:numPr>
          <w:ilvl w:val="1"/>
          <w:numId w:val="8"/>
        </w:numPr>
      </w:pPr>
      <w:r w:rsidRPr="004B3398">
        <w:rPr>
          <w:b/>
          <w:bCs/>
        </w:rPr>
        <w:t>RowAccessLevel</w:t>
      </w:r>
      <w:r w:rsidR="00EC412A" w:rsidRPr="004B3398">
        <w:t xml:space="preserve"> </w:t>
      </w:r>
      <w:r w:rsidR="00FC743B" w:rsidRPr="004B3398">
        <w:t>-</w:t>
      </w:r>
      <w:r w:rsidR="007B5B60" w:rsidRPr="004B3398">
        <w:t xml:space="preserve">This is a textual representation of </w:t>
      </w:r>
      <w:r w:rsidR="008E25CF" w:rsidRPr="004B3398">
        <w:t>row access level.</w:t>
      </w:r>
      <w:r w:rsidR="00D33B75">
        <w:t xml:space="preserve"> </w:t>
      </w:r>
      <w:r w:rsidR="008E25CF" w:rsidRPr="004B3398">
        <w:t>Row Access Level is assessed by the information source. For example, information originating from PRIMR is qualified by the system owner based on their own rules.</w:t>
      </w:r>
    </w:p>
    <w:p w14:paraId="47735B83" w14:textId="44CC6B6A" w:rsidR="003A3065" w:rsidRPr="004B3398" w:rsidRDefault="003A3065" w:rsidP="004B3398">
      <w:pPr>
        <w:pStyle w:val="Bullet-HelpDoc"/>
        <w:numPr>
          <w:ilvl w:val="1"/>
          <w:numId w:val="8"/>
        </w:numPr>
      </w:pPr>
      <w:r w:rsidRPr="004B3398">
        <w:rPr>
          <w:b/>
          <w:bCs/>
        </w:rPr>
        <w:t>RowQualityLevel</w:t>
      </w:r>
      <w:r w:rsidR="00FC743B" w:rsidRPr="004B3398">
        <w:t xml:space="preserve"> </w:t>
      </w:r>
      <w:r w:rsidR="0069525A" w:rsidRPr="004B3398">
        <w:t xml:space="preserve">– </w:t>
      </w:r>
      <w:r w:rsidR="008E25CF" w:rsidRPr="004B3398">
        <w:t xml:space="preserve">This is a </w:t>
      </w:r>
      <w:r w:rsidR="00AF4ED1">
        <w:t xml:space="preserve">number (between 0 and 1) indicating the quality of that </w:t>
      </w:r>
      <w:r w:rsidR="0044773B">
        <w:t xml:space="preserve">row.  </w:t>
      </w:r>
      <w:r w:rsidR="0069525A" w:rsidRPr="004B3398">
        <w:t xml:space="preserve">Quality is assessed by the information source. For example, information originating from PRIMR </w:t>
      </w:r>
      <w:r w:rsidR="00CE0F72" w:rsidRPr="004B3398">
        <w:t xml:space="preserve">is qualified by the system owner based on </w:t>
      </w:r>
      <w:r w:rsidR="0044773B">
        <w:t>a set of r</w:t>
      </w:r>
      <w:r w:rsidR="005622FA" w:rsidRPr="004B3398">
        <w:t>ules</w:t>
      </w:r>
      <w:r w:rsidR="0044773B">
        <w:t xml:space="preserve"> specific to PRIMR</w:t>
      </w:r>
      <w:r w:rsidR="005622FA" w:rsidRPr="004B3398">
        <w:t>.</w:t>
      </w:r>
    </w:p>
    <w:p w14:paraId="2F8A984B" w14:textId="3EF13C40" w:rsidR="003A3065" w:rsidRPr="004B3398" w:rsidRDefault="003A3065" w:rsidP="004B3398">
      <w:pPr>
        <w:pStyle w:val="Bullet-HelpDoc"/>
        <w:numPr>
          <w:ilvl w:val="1"/>
          <w:numId w:val="8"/>
        </w:numPr>
      </w:pPr>
      <w:r w:rsidRPr="004B3398">
        <w:rPr>
          <w:b/>
          <w:bCs/>
        </w:rPr>
        <w:t>SourceSystemOriginalKey</w:t>
      </w:r>
      <w:r w:rsidR="000D608B" w:rsidRPr="004B3398">
        <w:t xml:space="preserve"> – The information system </w:t>
      </w:r>
      <w:r w:rsidR="004C6622" w:rsidRPr="004B3398">
        <w:t>acronym</w:t>
      </w:r>
      <w:r w:rsidR="000D608B" w:rsidRPr="004B3398">
        <w:t xml:space="preserve"> and </w:t>
      </w:r>
      <w:r w:rsidR="001901E9" w:rsidRPr="004B3398">
        <w:t>identifier</w:t>
      </w:r>
      <w:r w:rsidR="004C6622" w:rsidRPr="004B3398">
        <w:t xml:space="preserve"> – divided by a pipe - </w:t>
      </w:r>
      <w:r w:rsidR="001901E9" w:rsidRPr="004B3398">
        <w:t>that traces the information back to the source information system.</w:t>
      </w:r>
      <w:r w:rsidR="00D33B75">
        <w:t xml:space="preserve"> </w:t>
      </w:r>
      <w:r w:rsidR="004C6622" w:rsidRPr="004B3398">
        <w:t xml:space="preserve">This SourceSystemOriginalKey </w:t>
      </w:r>
      <w:r w:rsidR="00FF2151">
        <w:t xml:space="preserve">ensuring tracability back to the source information record.  </w:t>
      </w:r>
    </w:p>
    <w:p w14:paraId="730137B4" w14:textId="75467029" w:rsidR="003A3065" w:rsidRPr="004B3398" w:rsidRDefault="003A3065" w:rsidP="004B3398">
      <w:pPr>
        <w:pStyle w:val="Bullet-HelpDoc"/>
        <w:numPr>
          <w:ilvl w:val="1"/>
          <w:numId w:val="8"/>
        </w:numPr>
      </w:pPr>
      <w:r w:rsidRPr="004B3398">
        <w:rPr>
          <w:b/>
          <w:bCs/>
        </w:rPr>
        <w:t>SourceSystem</w:t>
      </w:r>
      <w:r w:rsidR="004C6622" w:rsidRPr="004B3398">
        <w:t xml:space="preserve"> - The information system acronym.</w:t>
      </w:r>
    </w:p>
    <w:p w14:paraId="10C2F904" w14:textId="0D256756" w:rsidR="003A3065" w:rsidRPr="004B3398" w:rsidRDefault="003A3065" w:rsidP="004B3398">
      <w:pPr>
        <w:pStyle w:val="Bullet-HelpDoc"/>
        <w:numPr>
          <w:ilvl w:val="1"/>
          <w:numId w:val="8"/>
        </w:numPr>
      </w:pPr>
      <w:r w:rsidRPr="004B3398">
        <w:rPr>
          <w:b/>
          <w:bCs/>
        </w:rPr>
        <w:lastRenderedPageBreak/>
        <w:t>OriginalKey</w:t>
      </w:r>
      <w:r w:rsidR="004C6622" w:rsidRPr="004B3398">
        <w:t xml:space="preserve"> – the system identifier</w:t>
      </w:r>
    </w:p>
    <w:p w14:paraId="3997754D" w14:textId="31D8EE48" w:rsidR="00185801" w:rsidRPr="00076D13" w:rsidRDefault="00BB1A00" w:rsidP="001752BA">
      <w:pPr>
        <w:pStyle w:val="Bullet-HelpDoc"/>
      </w:pPr>
      <w:r w:rsidRPr="7F5C9729">
        <w:rPr>
          <w:rStyle w:val="normaltextrun"/>
          <w:rFonts w:ascii="Calibri" w:hAnsi="Calibri" w:cs="Calibri"/>
        </w:rPr>
        <w:t xml:space="preserve">To avoid “centipede” dimensions, simple dimensions </w:t>
      </w:r>
      <w:r w:rsidR="00D810A4" w:rsidRPr="7F5C9729">
        <w:rPr>
          <w:rStyle w:val="normaltextrun"/>
          <w:rFonts w:ascii="Calibri" w:hAnsi="Calibri" w:cs="Calibri"/>
        </w:rPr>
        <w:t>(e.g</w:t>
      </w:r>
      <w:r w:rsidR="00185801" w:rsidRPr="7F5C9729">
        <w:rPr>
          <w:rStyle w:val="normaltextrun"/>
          <w:rFonts w:ascii="Calibri" w:hAnsi="Calibri" w:cs="Calibri"/>
        </w:rPr>
        <w:t>.,</w:t>
      </w:r>
      <w:r w:rsidR="00D810A4" w:rsidRPr="7F5C9729">
        <w:rPr>
          <w:rStyle w:val="normaltextrun"/>
          <w:rFonts w:ascii="Calibri" w:hAnsi="Calibri" w:cs="Calibri"/>
        </w:rPr>
        <w:t xml:space="preserve"> RowAccessLevel, </w:t>
      </w:r>
      <w:r w:rsidR="001752BA" w:rsidRPr="7F5C9729">
        <w:rPr>
          <w:rStyle w:val="normaltextrun"/>
          <w:rFonts w:ascii="Calibri" w:hAnsi="Calibri" w:cs="Calibri"/>
        </w:rPr>
        <w:t>D</w:t>
      </w:r>
      <w:r w:rsidR="00FF2151" w:rsidRPr="7F5C9729">
        <w:rPr>
          <w:rStyle w:val="normaltextrun"/>
          <w:rFonts w:ascii="Calibri" w:hAnsi="Calibri" w:cs="Calibri"/>
        </w:rPr>
        <w:t>ate</w:t>
      </w:r>
      <w:r w:rsidR="001752BA" w:rsidRPr="7F5C9729">
        <w:rPr>
          <w:rStyle w:val="normaltextrun"/>
          <w:rFonts w:ascii="Calibri" w:hAnsi="Calibri" w:cs="Calibri"/>
        </w:rPr>
        <w:t xml:space="preserve">Precision, </w:t>
      </w:r>
      <w:r w:rsidR="00185801" w:rsidRPr="7F5C9729">
        <w:rPr>
          <w:rStyle w:val="normaltextrun"/>
          <w:rFonts w:ascii="Calibri" w:hAnsi="Calibri" w:cs="Calibri"/>
        </w:rPr>
        <w:t xml:space="preserve">and </w:t>
      </w:r>
      <w:r w:rsidR="00D810A4" w:rsidRPr="7F5C9729">
        <w:rPr>
          <w:rStyle w:val="normaltextrun"/>
          <w:rFonts w:ascii="Calibri" w:hAnsi="Calibri" w:cs="Calibri"/>
        </w:rPr>
        <w:t>Sex</w:t>
      </w:r>
      <w:r w:rsidR="00185801" w:rsidRPr="7F5C9729">
        <w:rPr>
          <w:rStyle w:val="normaltextrun"/>
          <w:rFonts w:ascii="Calibri" w:hAnsi="Calibri" w:cs="Calibri"/>
        </w:rPr>
        <w:t xml:space="preserve">) are collapsed into a single dimension </w:t>
      </w:r>
      <w:r w:rsidR="001752BA" w:rsidRPr="7F5C9729">
        <w:rPr>
          <w:rStyle w:val="normaltextrun"/>
          <w:rFonts w:ascii="Calibri" w:hAnsi="Calibri" w:cs="Calibri"/>
        </w:rPr>
        <w:t>called</w:t>
      </w:r>
      <w:r w:rsidR="00185801" w:rsidRPr="7F5C9729">
        <w:rPr>
          <w:rStyle w:val="normaltextrun"/>
          <w:rFonts w:ascii="Calibri" w:hAnsi="Calibri" w:cs="Calibri"/>
        </w:rPr>
        <w:t xml:space="preserve"> DimLookup.</w:t>
      </w:r>
      <w:r w:rsidR="00D33B75" w:rsidRPr="7F5C9729">
        <w:rPr>
          <w:rStyle w:val="normaltextrun"/>
          <w:rFonts w:ascii="Calibri" w:hAnsi="Calibri" w:cs="Calibri"/>
        </w:rPr>
        <w:t xml:space="preserve"> </w:t>
      </w:r>
      <w:r w:rsidR="00076D13" w:rsidRPr="7F5C9729">
        <w:rPr>
          <w:rStyle w:val="normaltextrun"/>
          <w:rFonts w:ascii="Calibri" w:hAnsi="Calibri" w:cs="Calibri"/>
        </w:rPr>
        <w:t xml:space="preserve">In Data </w:t>
      </w:r>
      <w:r w:rsidR="00605662" w:rsidRPr="7F5C9729">
        <w:rPr>
          <w:rStyle w:val="normaltextrun"/>
          <w:rFonts w:ascii="Calibri" w:hAnsi="Calibri" w:cs="Calibri"/>
        </w:rPr>
        <w:t>Warehousing</w:t>
      </w:r>
      <w:r w:rsidR="00076D13" w:rsidRPr="7F5C9729">
        <w:rPr>
          <w:rStyle w:val="normaltextrun"/>
          <w:rFonts w:ascii="Calibri" w:hAnsi="Calibri" w:cs="Calibri"/>
        </w:rPr>
        <w:t xml:space="preserve"> </w:t>
      </w:r>
      <w:r w:rsidR="00605662" w:rsidRPr="7F5C9729">
        <w:rPr>
          <w:rStyle w:val="normaltextrun"/>
          <w:rFonts w:ascii="Calibri" w:hAnsi="Calibri" w:cs="Calibri"/>
        </w:rPr>
        <w:t>practice</w:t>
      </w:r>
      <w:r w:rsidR="00076D13" w:rsidRPr="7F5C9729">
        <w:rPr>
          <w:rStyle w:val="normaltextrun"/>
          <w:rFonts w:ascii="Calibri" w:hAnsi="Calibri" w:cs="Calibri"/>
        </w:rPr>
        <w:t xml:space="preserve">, </w:t>
      </w:r>
      <w:r w:rsidR="00185801" w:rsidRPr="7F5C9729">
        <w:rPr>
          <w:rStyle w:val="normaltextrun"/>
          <w:rFonts w:ascii="Calibri" w:eastAsiaTheme="majorEastAsia" w:hAnsi="Calibri" w:cs="Calibri"/>
        </w:rPr>
        <w:t xml:space="preserve">DimLookup is </w:t>
      </w:r>
      <w:r w:rsidR="00605662" w:rsidRPr="7F5C9729">
        <w:rPr>
          <w:rStyle w:val="normaltextrun"/>
          <w:rFonts w:ascii="Calibri" w:eastAsiaTheme="majorEastAsia" w:hAnsi="Calibri" w:cs="Calibri"/>
        </w:rPr>
        <w:t xml:space="preserve">also </w:t>
      </w:r>
      <w:r w:rsidR="00185801" w:rsidRPr="7F5C9729">
        <w:rPr>
          <w:rStyle w:val="normaltextrun"/>
          <w:rFonts w:ascii="Calibri" w:eastAsiaTheme="majorEastAsia" w:hAnsi="Calibri" w:cs="Calibri"/>
        </w:rPr>
        <w:t xml:space="preserve">known as a </w:t>
      </w:r>
      <w:hyperlink r:id="rId15" w:anchor=":~:text=A%20Junk%20Dimension%20is%20a%20dimension%20table%20consisting%20of%20attributes,no%20or%20true%2Ffalse%20indicators." w:history="1">
        <w:r w:rsidR="00185801" w:rsidRPr="00E15090">
          <w:rPr>
            <w:rStyle w:val="Hyperlink"/>
            <w:rFonts w:ascii="Calibri" w:eastAsiaTheme="majorEastAsia" w:hAnsi="Calibri" w:cs="Calibri"/>
          </w:rPr>
          <w:t>junk dimension</w:t>
        </w:r>
      </w:hyperlink>
      <w:r w:rsidR="00076D13" w:rsidRPr="7F5C9729">
        <w:rPr>
          <w:rStyle w:val="normaltextrun"/>
          <w:rFonts w:ascii="Calibri" w:eastAsiaTheme="majorEastAsia" w:hAnsi="Calibri" w:cs="Calibri"/>
        </w:rPr>
        <w:t xml:space="preserve">. </w:t>
      </w:r>
    </w:p>
    <w:p w14:paraId="5CEDB412" w14:textId="1215F58E" w:rsidR="675B151B" w:rsidRDefault="00776A57" w:rsidP="7F5C9729">
      <w:pPr>
        <w:pStyle w:val="Bullet-HelpDoc"/>
        <w:rPr>
          <w:rStyle w:val="normaltextrun"/>
        </w:rPr>
      </w:pPr>
      <w:r>
        <w:rPr>
          <w:rStyle w:val="normaltextrun"/>
          <w:rFonts w:ascii="Calibri" w:eastAsiaTheme="majorEastAsia" w:hAnsi="Calibri" w:cs="Calibri"/>
        </w:rPr>
        <w:t>Table n</w:t>
      </w:r>
      <w:r w:rsidR="675B151B" w:rsidRPr="7F5C9729">
        <w:rPr>
          <w:rStyle w:val="normaltextrun"/>
          <w:rFonts w:ascii="Calibri" w:eastAsiaTheme="majorEastAsia" w:hAnsi="Calibri" w:cs="Calibri"/>
        </w:rPr>
        <w:t>ames are always singular, not plural (HuntUnit=Yes, HuntUnits=No)</w:t>
      </w:r>
    </w:p>
    <w:p w14:paraId="7500B88C" w14:textId="678F0F28" w:rsidR="003A3065" w:rsidRPr="009622C8" w:rsidRDefault="003A3065" w:rsidP="009622C8"/>
    <w:p w14:paraId="760FE697" w14:textId="642A1E80" w:rsidR="003A3065" w:rsidRDefault="00076D13" w:rsidP="009E6FBA">
      <w:pPr>
        <w:pStyle w:val="NormalText-HelpDoc"/>
      </w:pPr>
      <w:r>
        <w:t>For fact tables, the following patterns apply</w:t>
      </w:r>
    </w:p>
    <w:p w14:paraId="49B5EA77" w14:textId="482E0912" w:rsidR="00D00E79" w:rsidRDefault="00D00E79" w:rsidP="003A4914">
      <w:pPr>
        <w:pStyle w:val="Bullet-HelpDoc"/>
      </w:pPr>
      <w:r>
        <w:t>Fact tables always have the first three columns:</w:t>
      </w:r>
    </w:p>
    <w:p w14:paraId="49E9E49D" w14:textId="6D06A30D" w:rsidR="00A825B9" w:rsidRDefault="00D00E79" w:rsidP="00D00E79">
      <w:pPr>
        <w:pStyle w:val="Bullet-HelpDoc"/>
        <w:numPr>
          <w:ilvl w:val="1"/>
          <w:numId w:val="8"/>
        </w:numPr>
      </w:pPr>
      <w:r w:rsidRPr="00D00E79">
        <w:rPr>
          <w:b/>
          <w:bCs/>
        </w:rPr>
        <w:t>ID</w:t>
      </w:r>
      <w:r>
        <w:t xml:space="preserve"> - N</w:t>
      </w:r>
      <w:r w:rsidR="00A825B9">
        <w:t>othing more than a unique row identifier.</w:t>
      </w:r>
      <w:r>
        <w:t xml:space="preserve"> Never hard code the ID into any query since it is likely to change over time.</w:t>
      </w:r>
    </w:p>
    <w:p w14:paraId="5C34E252" w14:textId="77777777" w:rsidR="00D00E79" w:rsidRPr="00A825B9" w:rsidRDefault="00D00E79" w:rsidP="00D00E79">
      <w:pPr>
        <w:pStyle w:val="Bullet-HelpDoc"/>
        <w:numPr>
          <w:ilvl w:val="1"/>
          <w:numId w:val="8"/>
        </w:numPr>
      </w:pPr>
      <w:r w:rsidRPr="00D00E79">
        <w:rPr>
          <w:b/>
          <w:bCs/>
        </w:rPr>
        <w:t>RowAccessLevelLID</w:t>
      </w:r>
      <w:r w:rsidRPr="00A825B9">
        <w:t xml:space="preserve"> – Public/Internal. The rules for determining this are based on the related dimensions and are specific to each fact table </w:t>
      </w:r>
    </w:p>
    <w:p w14:paraId="73DB38C1" w14:textId="77777777" w:rsidR="00D00E79" w:rsidRPr="00A825B9" w:rsidRDefault="00D00E79" w:rsidP="00D00E79">
      <w:pPr>
        <w:pStyle w:val="Bullet-HelpDoc"/>
        <w:numPr>
          <w:ilvl w:val="1"/>
          <w:numId w:val="8"/>
        </w:numPr>
      </w:pPr>
      <w:r w:rsidRPr="00D00E79">
        <w:rPr>
          <w:b/>
          <w:bCs/>
        </w:rPr>
        <w:t>RowQualityLevelLID</w:t>
      </w:r>
      <w:r w:rsidRPr="00A825B9">
        <w:t xml:space="preserve"> – High/Operational/Unknown. The rules for determining this are based on the related dimensions and are specific to each fact table </w:t>
      </w:r>
    </w:p>
    <w:p w14:paraId="5B99526C" w14:textId="504AB1EC" w:rsidR="003A4914" w:rsidRPr="003A4914" w:rsidRDefault="00D00E79" w:rsidP="003A4914">
      <w:pPr>
        <w:pStyle w:val="Bullet-HelpDoc"/>
      </w:pPr>
      <w:r>
        <w:t xml:space="preserve">The remaining columns of a </w:t>
      </w:r>
      <w:r w:rsidR="00665DB6">
        <w:t>f</w:t>
      </w:r>
      <w:r w:rsidR="003A4914" w:rsidRPr="003A4914">
        <w:t>act table will either be</w:t>
      </w:r>
    </w:p>
    <w:p w14:paraId="23FBF10C" w14:textId="4612D04E" w:rsidR="003A4914" w:rsidRPr="003A4914" w:rsidRDefault="003A4914" w:rsidP="003A4914">
      <w:pPr>
        <w:pStyle w:val="Bullet-HelpDoc"/>
        <w:numPr>
          <w:ilvl w:val="1"/>
          <w:numId w:val="8"/>
        </w:numPr>
      </w:pPr>
      <w:r w:rsidRPr="003A4914">
        <w:t>A link to a dimension</w:t>
      </w:r>
      <w:r w:rsidR="00665DB6">
        <w:t xml:space="preserve"> – The link is an integer that functions as the foreign</w:t>
      </w:r>
      <w:r w:rsidR="00564B2A">
        <w:t xml:space="preserve"> key to the ID in the respective dimension</w:t>
      </w:r>
    </w:p>
    <w:p w14:paraId="135B1DD9" w14:textId="07940D8A" w:rsidR="003A4914" w:rsidRPr="003A4914" w:rsidRDefault="003A4914" w:rsidP="003A4914">
      <w:pPr>
        <w:pStyle w:val="Bullet-HelpDoc"/>
        <w:numPr>
          <w:ilvl w:val="1"/>
          <w:numId w:val="8"/>
        </w:numPr>
      </w:pPr>
      <w:r w:rsidRPr="003A4914">
        <w:t>Some type of aggregation/fact (e.g., count)</w:t>
      </w:r>
      <w:r w:rsidR="00623442">
        <w:t xml:space="preserve"> – Aggregations will always identify what type of aggregation they are.</w:t>
      </w:r>
      <w:r w:rsidR="00D33B75">
        <w:t xml:space="preserve"> </w:t>
      </w:r>
    </w:p>
    <w:p w14:paraId="113CCF38" w14:textId="34390CAE" w:rsidR="00076D13" w:rsidRDefault="00076D13" w:rsidP="003A4914">
      <w:pPr>
        <w:pStyle w:val="Bullet-HelpDoc"/>
      </w:pPr>
      <w:r w:rsidRPr="003A4914">
        <w:t xml:space="preserve">Any fact table having columns ending in '*LID' </w:t>
      </w:r>
      <w:r w:rsidR="00AD718A">
        <w:t xml:space="preserve">(e.g., RowAccessLevelLID) </w:t>
      </w:r>
      <w:r w:rsidRPr="003A4914">
        <w:t xml:space="preserve">are </w:t>
      </w:r>
      <w:r w:rsidR="00435840">
        <w:t xml:space="preserve">referencing </w:t>
      </w:r>
      <w:r w:rsidR="009A3AB2">
        <w:t>dbo.</w:t>
      </w:r>
      <w:r w:rsidRPr="003A4914">
        <w:t>DimLookup.</w:t>
      </w:r>
      <w:r w:rsidR="009622C8">
        <w:t xml:space="preserve"> </w:t>
      </w:r>
    </w:p>
    <w:p w14:paraId="3A9B151B" w14:textId="799E0B32" w:rsidR="009622C8" w:rsidRDefault="00FF5896" w:rsidP="00FF5896">
      <w:pPr>
        <w:pStyle w:val="H2-HelpDoc"/>
      </w:pPr>
      <w:bookmarkStart w:id="326" w:name="_Toc46774664"/>
      <w:r>
        <w:t>Warehouse Metadata</w:t>
      </w:r>
      <w:bookmarkEnd w:id="326"/>
    </w:p>
    <w:p w14:paraId="6486785E" w14:textId="7D3D2FFE" w:rsidR="00E70229" w:rsidRDefault="00FE0F9B" w:rsidP="00F32669">
      <w:pPr>
        <w:pStyle w:val="NormalText-HelpDoc"/>
      </w:pPr>
      <w:r>
        <w:t>Four</w:t>
      </w:r>
      <w:r w:rsidR="00664832">
        <w:t xml:space="preserve"> metadata tables </w:t>
      </w:r>
      <w:r w:rsidR="009A3AB2">
        <w:t xml:space="preserve">further describe </w:t>
      </w:r>
      <w:r w:rsidR="008C2EEC">
        <w:t>Th</w:t>
      </w:r>
      <w:r w:rsidR="00664832">
        <w:t>e Warehouse</w:t>
      </w:r>
      <w:r w:rsidR="00E70229">
        <w:t xml:space="preserve">, ranging from each dimension and facts, </w:t>
      </w:r>
      <w:r w:rsidR="00C83280">
        <w:t xml:space="preserve">to the </w:t>
      </w:r>
      <w:r w:rsidR="00FE59E5">
        <w:t xml:space="preserve">numerous information sources </w:t>
      </w:r>
      <w:r w:rsidR="008C2EEC">
        <w:t>contributing to the dimension</w:t>
      </w:r>
      <w:r w:rsidR="00FE59E5">
        <w:t>s</w:t>
      </w:r>
      <w:r w:rsidR="00C83280">
        <w:t>.</w:t>
      </w:r>
      <w:r w:rsidR="00D013C6">
        <w:t xml:space="preserve"> All metadata tables are prefixed with an underscrore (_</w:t>
      </w:r>
      <w:r w:rsidR="00594614">
        <w:t>)</w:t>
      </w:r>
      <w:r w:rsidR="005846B8">
        <w:t xml:space="preserve"> for the purpose of clarity.</w:t>
      </w:r>
    </w:p>
    <w:p w14:paraId="1CEB8210" w14:textId="5332F24E" w:rsidR="009F517A" w:rsidRPr="00C37854" w:rsidRDefault="00F32669" w:rsidP="00F32669">
      <w:pPr>
        <w:pStyle w:val="NormalText-HelpDoc"/>
      </w:pPr>
      <w:r>
        <w:t xml:space="preserve">The table </w:t>
      </w:r>
      <w:r w:rsidRPr="00D013C6">
        <w:rPr>
          <w:b/>
          <w:bCs/>
        </w:rPr>
        <w:t>_</w:t>
      </w:r>
      <w:r w:rsidR="009F517A" w:rsidRPr="00D013C6">
        <w:rPr>
          <w:b/>
          <w:bCs/>
        </w:rPr>
        <w:t>WarehouseStatus</w:t>
      </w:r>
      <w:r w:rsidR="009F517A" w:rsidRPr="00C37854">
        <w:t xml:space="preserve"> </w:t>
      </w:r>
      <w:r>
        <w:t>p</w:t>
      </w:r>
      <w:r w:rsidR="009F517A" w:rsidRPr="00C37854">
        <w:t>rovides a definition of each dimension and fact, including the following:</w:t>
      </w:r>
    </w:p>
    <w:tbl>
      <w:tblPr>
        <w:tblStyle w:val="TableGrid"/>
        <w:tblW w:w="0" w:type="auto"/>
        <w:tblLook w:val="04A0" w:firstRow="1" w:lastRow="0" w:firstColumn="1" w:lastColumn="0" w:noHBand="0" w:noVBand="1"/>
      </w:tblPr>
      <w:tblGrid>
        <w:gridCol w:w="1795"/>
        <w:gridCol w:w="7380"/>
      </w:tblGrid>
      <w:tr w:rsidR="00573B67" w14:paraId="6486051A" w14:textId="77777777" w:rsidTr="00D013C6">
        <w:tc>
          <w:tcPr>
            <w:tcW w:w="1795" w:type="dxa"/>
          </w:tcPr>
          <w:p w14:paraId="48BA4412" w14:textId="05728536" w:rsidR="00573B67" w:rsidRPr="00B3338D" w:rsidRDefault="009364A3" w:rsidP="00B3338D">
            <w:pPr>
              <w:jc w:val="center"/>
              <w:rPr>
                <w:b/>
                <w:bCs/>
              </w:rPr>
            </w:pPr>
            <w:r>
              <w:rPr>
                <w:b/>
                <w:bCs/>
              </w:rPr>
              <w:t>Column</w:t>
            </w:r>
          </w:p>
        </w:tc>
        <w:tc>
          <w:tcPr>
            <w:tcW w:w="7380" w:type="dxa"/>
          </w:tcPr>
          <w:p w14:paraId="2CD25177" w14:textId="75E8FFBB" w:rsidR="00573B67" w:rsidRPr="00B3338D" w:rsidRDefault="00573B67" w:rsidP="00B3338D">
            <w:pPr>
              <w:jc w:val="center"/>
              <w:rPr>
                <w:b/>
                <w:bCs/>
              </w:rPr>
            </w:pPr>
            <w:r w:rsidRPr="00B3338D">
              <w:rPr>
                <w:b/>
                <w:bCs/>
              </w:rPr>
              <w:t>Definition</w:t>
            </w:r>
          </w:p>
        </w:tc>
      </w:tr>
      <w:tr w:rsidR="000600A1" w14:paraId="5DD665AD" w14:textId="77777777" w:rsidTr="00D013C6">
        <w:tc>
          <w:tcPr>
            <w:tcW w:w="1795" w:type="dxa"/>
          </w:tcPr>
          <w:p w14:paraId="0163B124" w14:textId="0AE0889B" w:rsidR="000600A1" w:rsidRPr="002954AF" w:rsidRDefault="000600A1" w:rsidP="002954AF">
            <w:r>
              <w:t>ID</w:t>
            </w:r>
          </w:p>
        </w:tc>
        <w:tc>
          <w:tcPr>
            <w:tcW w:w="7380" w:type="dxa"/>
          </w:tcPr>
          <w:p w14:paraId="688F55AB" w14:textId="0D2378F9" w:rsidR="000600A1" w:rsidRPr="002954AF" w:rsidRDefault="000600A1" w:rsidP="002954AF">
            <w:r>
              <w:t>Unique row identifier</w:t>
            </w:r>
          </w:p>
        </w:tc>
      </w:tr>
      <w:tr w:rsidR="00573B67" w14:paraId="3D8A44EF" w14:textId="77777777" w:rsidTr="00D013C6">
        <w:tc>
          <w:tcPr>
            <w:tcW w:w="1795" w:type="dxa"/>
          </w:tcPr>
          <w:p w14:paraId="047EB3BB" w14:textId="5299505F" w:rsidR="00573B67" w:rsidRPr="002954AF" w:rsidRDefault="00573B67" w:rsidP="002954AF">
            <w:r w:rsidRPr="002954AF">
              <w:t>DateLastUpdated</w:t>
            </w:r>
          </w:p>
        </w:tc>
        <w:tc>
          <w:tcPr>
            <w:tcW w:w="7380" w:type="dxa"/>
          </w:tcPr>
          <w:p w14:paraId="0BC1B506" w14:textId="182C4CAE" w:rsidR="00573B67" w:rsidRPr="002954AF" w:rsidRDefault="00573B67" w:rsidP="002954AF">
            <w:r w:rsidRPr="002954AF">
              <w:t>The date and time the table was last synchronized from the source(s)</w:t>
            </w:r>
            <w:r w:rsidR="0043344D">
              <w:t>. Most facts and dimensions should update nightly. However, a few, such as date, time, and boundaries, are updated as needed</w:t>
            </w:r>
            <w:r w:rsidR="008D33DE">
              <w:t>.</w:t>
            </w:r>
          </w:p>
        </w:tc>
      </w:tr>
      <w:tr w:rsidR="00573B67" w14:paraId="4C51EAE4" w14:textId="77777777" w:rsidTr="00D013C6">
        <w:tc>
          <w:tcPr>
            <w:tcW w:w="1795" w:type="dxa"/>
          </w:tcPr>
          <w:p w14:paraId="7C8366D4" w14:textId="37F84D7F" w:rsidR="00573B67" w:rsidRPr="002954AF" w:rsidRDefault="00573B67" w:rsidP="002954AF">
            <w:r w:rsidRPr="002954AF">
              <w:t>SchemaName</w:t>
            </w:r>
          </w:p>
        </w:tc>
        <w:tc>
          <w:tcPr>
            <w:tcW w:w="7380" w:type="dxa"/>
          </w:tcPr>
          <w:p w14:paraId="580CC355" w14:textId="0A9AB3CF" w:rsidR="00573B67" w:rsidRPr="002954AF" w:rsidRDefault="00573B67" w:rsidP="002954AF">
            <w:r w:rsidRPr="002954AF">
              <w:t xml:space="preserve">Indicates whether this table is in the dbo schema </w:t>
            </w:r>
            <w:r w:rsidR="00CD22B1" w:rsidRPr="002954AF">
              <w:t xml:space="preserve">(i.e., common to all USFWS) </w:t>
            </w:r>
            <w:r w:rsidRPr="002954AF">
              <w:t>or in a program-specific schema</w:t>
            </w:r>
            <w:r w:rsidR="00CD22B1">
              <w:t xml:space="preserve"> (e.g., Refuges).</w:t>
            </w:r>
            <w:r w:rsidR="00804EAF">
              <w:t xml:space="preserve"> Schema names ending in Private indicate information that is restricted to staff within the respective programs.</w:t>
            </w:r>
          </w:p>
        </w:tc>
      </w:tr>
      <w:tr w:rsidR="00573B67" w14:paraId="6E9EAB18" w14:textId="77777777" w:rsidTr="00D013C6">
        <w:tc>
          <w:tcPr>
            <w:tcW w:w="1795" w:type="dxa"/>
          </w:tcPr>
          <w:p w14:paraId="7DAD1ABF" w14:textId="7E407484" w:rsidR="00573B67" w:rsidRPr="002954AF" w:rsidRDefault="000C7F72" w:rsidP="002954AF">
            <w:r w:rsidRPr="002954AF">
              <w:t>TableName</w:t>
            </w:r>
          </w:p>
        </w:tc>
        <w:tc>
          <w:tcPr>
            <w:tcW w:w="7380" w:type="dxa"/>
          </w:tcPr>
          <w:p w14:paraId="74E7FD21" w14:textId="36990DE5" w:rsidR="00573B67" w:rsidRPr="002954AF" w:rsidRDefault="000C7F72" w:rsidP="002954AF">
            <w:r w:rsidRPr="002954AF">
              <w:t>The name of the table</w:t>
            </w:r>
          </w:p>
        </w:tc>
      </w:tr>
      <w:tr w:rsidR="00573B67" w14:paraId="1F3E4955" w14:textId="77777777" w:rsidTr="00D013C6">
        <w:tc>
          <w:tcPr>
            <w:tcW w:w="1795" w:type="dxa"/>
          </w:tcPr>
          <w:p w14:paraId="5816B7D9" w14:textId="2201FBF9" w:rsidR="00573B67" w:rsidRPr="002954AF" w:rsidRDefault="000C7F72" w:rsidP="002954AF">
            <w:r w:rsidRPr="002954AF">
              <w:t>TableType</w:t>
            </w:r>
          </w:p>
        </w:tc>
        <w:tc>
          <w:tcPr>
            <w:tcW w:w="7380" w:type="dxa"/>
          </w:tcPr>
          <w:p w14:paraId="7A97E19C" w14:textId="3CACEDB7" w:rsidR="00573B67" w:rsidRPr="002954AF" w:rsidRDefault="000C7F72" w:rsidP="002954AF">
            <w:r w:rsidRPr="002954AF">
              <w:t>Whether the table is a dimension or fact</w:t>
            </w:r>
          </w:p>
        </w:tc>
      </w:tr>
      <w:tr w:rsidR="00573B67" w14:paraId="22769A6B" w14:textId="77777777" w:rsidTr="00D013C6">
        <w:tc>
          <w:tcPr>
            <w:tcW w:w="1795" w:type="dxa"/>
          </w:tcPr>
          <w:p w14:paraId="33901174" w14:textId="4A6A7367" w:rsidR="00573B67" w:rsidRPr="002954AF" w:rsidRDefault="000C7F72" w:rsidP="002954AF">
            <w:r w:rsidRPr="002954AF">
              <w:t>Description</w:t>
            </w:r>
          </w:p>
        </w:tc>
        <w:tc>
          <w:tcPr>
            <w:tcW w:w="7380" w:type="dxa"/>
          </w:tcPr>
          <w:p w14:paraId="38FA653C" w14:textId="0DB92EED" w:rsidR="00573B67" w:rsidRPr="002954AF" w:rsidRDefault="000C7F72" w:rsidP="002954AF">
            <w:r w:rsidRPr="002954AF">
              <w:t>General description of the table</w:t>
            </w:r>
          </w:p>
        </w:tc>
      </w:tr>
      <w:tr w:rsidR="00573B67" w14:paraId="3939013D" w14:textId="77777777" w:rsidTr="00D013C6">
        <w:tc>
          <w:tcPr>
            <w:tcW w:w="1795" w:type="dxa"/>
          </w:tcPr>
          <w:p w14:paraId="3B0EB671" w14:textId="0016D741" w:rsidR="00573B67" w:rsidRPr="002954AF" w:rsidRDefault="000C7F72" w:rsidP="002954AF">
            <w:r w:rsidRPr="002954AF">
              <w:t>Grain</w:t>
            </w:r>
          </w:p>
        </w:tc>
        <w:tc>
          <w:tcPr>
            <w:tcW w:w="7380" w:type="dxa"/>
          </w:tcPr>
          <w:p w14:paraId="3E79D009" w14:textId="1920F4E8" w:rsidR="00573B67" w:rsidRPr="002954AF" w:rsidRDefault="000C7F72" w:rsidP="002954AF">
            <w:r w:rsidRPr="002954AF">
              <w:t>For fact tables, this is essential to understand what each row represents.</w:t>
            </w:r>
          </w:p>
        </w:tc>
      </w:tr>
      <w:tr w:rsidR="008D33DE" w14:paraId="48AC0DD1" w14:textId="77777777" w:rsidTr="00D013C6">
        <w:tc>
          <w:tcPr>
            <w:tcW w:w="1795" w:type="dxa"/>
          </w:tcPr>
          <w:p w14:paraId="74896EAD" w14:textId="6DDAF3E3" w:rsidR="008D33DE" w:rsidRPr="002954AF" w:rsidRDefault="004466A7" w:rsidP="008D33DE">
            <w:r>
              <w:lastRenderedPageBreak/>
              <w:t>UpdateSchedule</w:t>
            </w:r>
          </w:p>
        </w:tc>
        <w:tc>
          <w:tcPr>
            <w:tcW w:w="7380" w:type="dxa"/>
          </w:tcPr>
          <w:p w14:paraId="5767EAEB" w14:textId="64845898" w:rsidR="008D33DE" w:rsidRDefault="00D7566A" w:rsidP="008D33DE">
            <w:r>
              <w:t>I</w:t>
            </w:r>
            <w:r w:rsidR="008D33DE">
              <w:t xml:space="preserve">ndicate </w:t>
            </w:r>
            <w:r w:rsidR="004466A7">
              <w:t xml:space="preserve">how often the table </w:t>
            </w:r>
            <w:r>
              <w:t>is updated</w:t>
            </w:r>
          </w:p>
        </w:tc>
      </w:tr>
      <w:tr w:rsidR="008D33DE" w14:paraId="084A7DA7" w14:textId="77777777" w:rsidTr="00D013C6">
        <w:tc>
          <w:tcPr>
            <w:tcW w:w="1795" w:type="dxa"/>
          </w:tcPr>
          <w:p w14:paraId="6EEF14CF" w14:textId="60ECD0C8" w:rsidR="008D33DE" w:rsidRPr="002954AF" w:rsidRDefault="008D33DE" w:rsidP="008D33DE">
            <w:r w:rsidRPr="002954AF">
              <w:t>Notes</w:t>
            </w:r>
          </w:p>
        </w:tc>
        <w:tc>
          <w:tcPr>
            <w:tcW w:w="7380" w:type="dxa"/>
          </w:tcPr>
          <w:p w14:paraId="64FE3BD6" w14:textId="209D15A7" w:rsidR="008D33DE" w:rsidRPr="002954AF" w:rsidRDefault="008D33DE" w:rsidP="008D33DE">
            <w:r>
              <w:t xml:space="preserve">Additional notes </w:t>
            </w:r>
            <w:r w:rsidRPr="002954AF">
              <w:t>about the table</w:t>
            </w:r>
            <w:r>
              <w:t xml:space="preserve"> that are not addressed elsewhere</w:t>
            </w:r>
          </w:p>
        </w:tc>
      </w:tr>
    </w:tbl>
    <w:p w14:paraId="7C9B8A35" w14:textId="71392043" w:rsidR="009C3C37" w:rsidRDefault="009C3C37" w:rsidP="00FF5896">
      <w:pPr>
        <w:pStyle w:val="NormalText-HelpDoc"/>
      </w:pPr>
    </w:p>
    <w:p w14:paraId="3797AC0B" w14:textId="4970A70B" w:rsidR="009F261A" w:rsidRDefault="00D013C6" w:rsidP="00FF5896">
      <w:pPr>
        <w:pStyle w:val="NormalText-HelpDoc"/>
      </w:pPr>
      <w:r>
        <w:t xml:space="preserve">The table </w:t>
      </w:r>
      <w:r w:rsidR="006E5713">
        <w:t>_</w:t>
      </w:r>
      <w:r w:rsidR="008B738A">
        <w:t>Columns</w:t>
      </w:r>
      <w:r w:rsidR="006E5713">
        <w:t xml:space="preserve"> defines each column</w:t>
      </w:r>
      <w:r w:rsidR="008B738A">
        <w:t>/field</w:t>
      </w:r>
      <w:r w:rsidR="006E5713">
        <w:t xml:space="preserve"> in the</w:t>
      </w:r>
      <w:r w:rsidR="008B738A">
        <w:t xml:space="preserve"> respective</w:t>
      </w:r>
      <w:r w:rsidR="006E5713">
        <w:t xml:space="preserve"> warehouse tables:</w:t>
      </w:r>
    </w:p>
    <w:tbl>
      <w:tblPr>
        <w:tblStyle w:val="TableGrid"/>
        <w:tblW w:w="0" w:type="auto"/>
        <w:tblLook w:val="04A0" w:firstRow="1" w:lastRow="0" w:firstColumn="1" w:lastColumn="0" w:noHBand="0" w:noVBand="1"/>
      </w:tblPr>
      <w:tblGrid>
        <w:gridCol w:w="2245"/>
        <w:gridCol w:w="7105"/>
      </w:tblGrid>
      <w:tr w:rsidR="006E5713" w:rsidRPr="00E90A8E" w14:paraId="419E9CA8" w14:textId="77777777" w:rsidTr="00F559FA">
        <w:tc>
          <w:tcPr>
            <w:tcW w:w="2245" w:type="dxa"/>
          </w:tcPr>
          <w:p w14:paraId="7DA5A10F" w14:textId="383B7F06" w:rsidR="006E5713" w:rsidRPr="009364A3" w:rsidRDefault="008B738A" w:rsidP="009364A3">
            <w:pPr>
              <w:jc w:val="center"/>
              <w:rPr>
                <w:b/>
                <w:bCs/>
              </w:rPr>
            </w:pPr>
            <w:r w:rsidRPr="009364A3">
              <w:rPr>
                <w:b/>
                <w:bCs/>
              </w:rPr>
              <w:t>Column</w:t>
            </w:r>
          </w:p>
        </w:tc>
        <w:tc>
          <w:tcPr>
            <w:tcW w:w="7105" w:type="dxa"/>
          </w:tcPr>
          <w:p w14:paraId="5620C125" w14:textId="64306FCD" w:rsidR="006E5713" w:rsidRPr="009364A3" w:rsidRDefault="00E90A8E" w:rsidP="009364A3">
            <w:pPr>
              <w:jc w:val="center"/>
              <w:rPr>
                <w:b/>
                <w:bCs/>
              </w:rPr>
            </w:pPr>
            <w:r w:rsidRPr="009364A3">
              <w:rPr>
                <w:b/>
                <w:bCs/>
              </w:rPr>
              <w:t>Definition</w:t>
            </w:r>
          </w:p>
        </w:tc>
      </w:tr>
      <w:tr w:rsidR="006E5713" w:rsidRPr="00E90A8E" w14:paraId="64D48A6D" w14:textId="176D2808" w:rsidTr="00F559FA">
        <w:tc>
          <w:tcPr>
            <w:tcW w:w="2245" w:type="dxa"/>
          </w:tcPr>
          <w:p w14:paraId="7E10C7F9" w14:textId="3FAF6E42" w:rsidR="006E5713" w:rsidRPr="00E90A8E" w:rsidRDefault="00F559FA" w:rsidP="00E90A8E">
            <w:r>
              <w:t>ID</w:t>
            </w:r>
          </w:p>
        </w:tc>
        <w:tc>
          <w:tcPr>
            <w:tcW w:w="7105" w:type="dxa"/>
          </w:tcPr>
          <w:p w14:paraId="51A57799" w14:textId="5C5F945F" w:rsidR="006E5713" w:rsidRPr="00E90A8E" w:rsidRDefault="00F559FA" w:rsidP="00E90A8E">
            <w:r>
              <w:t>Unique row identifier</w:t>
            </w:r>
          </w:p>
        </w:tc>
      </w:tr>
      <w:tr w:rsidR="006E5713" w:rsidRPr="00E90A8E" w14:paraId="54854695" w14:textId="55157C74" w:rsidTr="00F559FA">
        <w:tc>
          <w:tcPr>
            <w:tcW w:w="2245" w:type="dxa"/>
          </w:tcPr>
          <w:p w14:paraId="48CF51E3" w14:textId="5D6227E7" w:rsidR="006E5713" w:rsidRPr="00E90A8E" w:rsidRDefault="006E5713" w:rsidP="00E90A8E">
            <w:r w:rsidRPr="00E90A8E">
              <w:t>_WarehouseStatusID</w:t>
            </w:r>
          </w:p>
        </w:tc>
        <w:tc>
          <w:tcPr>
            <w:tcW w:w="7105" w:type="dxa"/>
          </w:tcPr>
          <w:p w14:paraId="34545518" w14:textId="4AF39700" w:rsidR="006E5713" w:rsidRPr="00E90A8E" w:rsidRDefault="008B738A" w:rsidP="00E90A8E">
            <w:r>
              <w:t>FK pointing to the row in the _WarehouseStatus table. This key joins to the table and the related columns</w:t>
            </w:r>
          </w:p>
        </w:tc>
      </w:tr>
      <w:tr w:rsidR="006E5713" w:rsidRPr="00E90A8E" w14:paraId="2CF33401" w14:textId="0D1A8EFD" w:rsidTr="00F559FA">
        <w:tc>
          <w:tcPr>
            <w:tcW w:w="2245" w:type="dxa"/>
          </w:tcPr>
          <w:p w14:paraId="17F1A928" w14:textId="0F1ECAC0" w:rsidR="006E5713" w:rsidRPr="00E90A8E" w:rsidRDefault="006E5713" w:rsidP="00E90A8E">
            <w:r w:rsidRPr="00E90A8E">
              <w:t>Name</w:t>
            </w:r>
          </w:p>
        </w:tc>
        <w:tc>
          <w:tcPr>
            <w:tcW w:w="7105" w:type="dxa"/>
          </w:tcPr>
          <w:p w14:paraId="4EEC4930" w14:textId="03DD3DD7" w:rsidR="006E5713" w:rsidRPr="00E90A8E" w:rsidRDefault="00F50BDC" w:rsidP="00E90A8E">
            <w:r>
              <w:t>The name of the column</w:t>
            </w:r>
          </w:p>
        </w:tc>
      </w:tr>
      <w:tr w:rsidR="006E5713" w:rsidRPr="00E90A8E" w14:paraId="019E2B23" w14:textId="2747BF8A" w:rsidTr="00F559FA">
        <w:tc>
          <w:tcPr>
            <w:tcW w:w="2245" w:type="dxa"/>
          </w:tcPr>
          <w:p w14:paraId="091EE75A" w14:textId="2B54CF2A" w:rsidR="006E5713" w:rsidRPr="00E90A8E" w:rsidRDefault="006E5713" w:rsidP="00E90A8E">
            <w:r w:rsidRPr="00E90A8E">
              <w:t>Definition</w:t>
            </w:r>
          </w:p>
        </w:tc>
        <w:tc>
          <w:tcPr>
            <w:tcW w:w="7105" w:type="dxa"/>
          </w:tcPr>
          <w:p w14:paraId="068BE7E7" w14:textId="1AF7B82C" w:rsidR="006E5713" w:rsidRPr="00E90A8E" w:rsidRDefault="00F50BDC" w:rsidP="00E90A8E">
            <w:r>
              <w:t>The definition of the column</w:t>
            </w:r>
          </w:p>
        </w:tc>
      </w:tr>
      <w:tr w:rsidR="006E5713" w:rsidRPr="00E90A8E" w14:paraId="37717922" w14:textId="167D8227" w:rsidTr="00F559FA">
        <w:tc>
          <w:tcPr>
            <w:tcW w:w="2245" w:type="dxa"/>
          </w:tcPr>
          <w:p w14:paraId="2BE97D1D" w14:textId="6F9C4690" w:rsidR="006E5713" w:rsidRPr="00E90A8E" w:rsidRDefault="006E5713" w:rsidP="00E90A8E">
            <w:r w:rsidRPr="00E90A8E">
              <w:t>Notes</w:t>
            </w:r>
          </w:p>
        </w:tc>
        <w:tc>
          <w:tcPr>
            <w:tcW w:w="7105" w:type="dxa"/>
          </w:tcPr>
          <w:p w14:paraId="67F6D4DA" w14:textId="3FA390A6" w:rsidR="006E5713" w:rsidRPr="00E90A8E" w:rsidRDefault="00F50BDC" w:rsidP="00E90A8E">
            <w:r>
              <w:t>Additional notes about the column</w:t>
            </w:r>
          </w:p>
        </w:tc>
      </w:tr>
    </w:tbl>
    <w:p w14:paraId="04A9D6AF" w14:textId="6B11CF7F" w:rsidR="00BA0E29" w:rsidRDefault="00BA0E29" w:rsidP="00BA0E29">
      <w:pPr>
        <w:pStyle w:val="NormalText-HelpDoc"/>
      </w:pPr>
    </w:p>
    <w:p w14:paraId="25523040" w14:textId="161A8EE6" w:rsidR="00BA0E29" w:rsidRDefault="00BA0E29" w:rsidP="00BA0E29">
      <w:pPr>
        <w:pStyle w:val="NormalText-HelpDoc"/>
      </w:pPr>
      <w:r>
        <w:t xml:space="preserve">The table _Sources documents the information source(s) used to populate each </w:t>
      </w:r>
      <w:r w:rsidR="00517C4F">
        <w:t>dimension:</w:t>
      </w:r>
    </w:p>
    <w:tbl>
      <w:tblPr>
        <w:tblStyle w:val="TableGrid"/>
        <w:tblW w:w="0" w:type="auto"/>
        <w:tblLook w:val="04A0" w:firstRow="1" w:lastRow="0" w:firstColumn="1" w:lastColumn="0" w:noHBand="0" w:noVBand="1"/>
      </w:tblPr>
      <w:tblGrid>
        <w:gridCol w:w="2155"/>
        <w:gridCol w:w="7195"/>
      </w:tblGrid>
      <w:tr w:rsidR="00517C4F" w:rsidRPr="00517C4F" w14:paraId="51AA4140" w14:textId="77777777" w:rsidTr="00007A6B">
        <w:tc>
          <w:tcPr>
            <w:tcW w:w="2155" w:type="dxa"/>
          </w:tcPr>
          <w:p w14:paraId="5B3405E9" w14:textId="127C7ABC" w:rsidR="00517C4F" w:rsidRPr="00517C4F" w:rsidRDefault="00517C4F" w:rsidP="00517C4F">
            <w:r w:rsidRPr="00517C4F">
              <w:t>Column</w:t>
            </w:r>
          </w:p>
        </w:tc>
        <w:tc>
          <w:tcPr>
            <w:tcW w:w="7195" w:type="dxa"/>
          </w:tcPr>
          <w:p w14:paraId="75D3993A" w14:textId="2721273E" w:rsidR="00517C4F" w:rsidRPr="00517C4F" w:rsidRDefault="00517C4F" w:rsidP="00517C4F">
            <w:r w:rsidRPr="00517C4F">
              <w:t>Definition</w:t>
            </w:r>
          </w:p>
        </w:tc>
      </w:tr>
      <w:tr w:rsidR="00517C4F" w:rsidRPr="00517C4F" w14:paraId="5F5F23EF" w14:textId="7B407962" w:rsidTr="00007A6B">
        <w:tc>
          <w:tcPr>
            <w:tcW w:w="2155" w:type="dxa"/>
          </w:tcPr>
          <w:p w14:paraId="0A50F8A2" w14:textId="02207036" w:rsidR="00517C4F" w:rsidRPr="00517C4F" w:rsidRDefault="00517C4F" w:rsidP="00517C4F">
            <w:r w:rsidRPr="00517C4F">
              <w:t>ID</w:t>
            </w:r>
          </w:p>
        </w:tc>
        <w:tc>
          <w:tcPr>
            <w:tcW w:w="7195" w:type="dxa"/>
          </w:tcPr>
          <w:p w14:paraId="737D942B" w14:textId="3047892F" w:rsidR="00517C4F" w:rsidRPr="00517C4F" w:rsidRDefault="00517C4F" w:rsidP="00517C4F">
            <w:r>
              <w:t>Unique row identifier</w:t>
            </w:r>
          </w:p>
        </w:tc>
      </w:tr>
      <w:tr w:rsidR="00CE3AAD" w:rsidRPr="00517C4F" w14:paraId="26B96172" w14:textId="77777777" w:rsidTr="00007A6B">
        <w:tc>
          <w:tcPr>
            <w:tcW w:w="2155" w:type="dxa"/>
          </w:tcPr>
          <w:p w14:paraId="066571B7" w14:textId="542611AF" w:rsidR="00CE3AAD" w:rsidRPr="00517C4F" w:rsidRDefault="00CE3AAD" w:rsidP="00CE3AAD">
            <w:r w:rsidRPr="00517C4F">
              <w:t>_WarehouseStatusID</w:t>
            </w:r>
          </w:p>
        </w:tc>
        <w:tc>
          <w:tcPr>
            <w:tcW w:w="7195" w:type="dxa"/>
          </w:tcPr>
          <w:p w14:paraId="7CC82ED3" w14:textId="53814EA6" w:rsidR="00CE3AAD" w:rsidRDefault="00CE3AAD" w:rsidP="00CE3AAD">
            <w:r>
              <w:t>FK pointing to the respective dimension in the _WarehouseStatus table</w:t>
            </w:r>
          </w:p>
        </w:tc>
      </w:tr>
      <w:tr w:rsidR="00517C4F" w:rsidRPr="00517C4F" w14:paraId="73512921" w14:textId="5048205F" w:rsidTr="00007A6B">
        <w:tc>
          <w:tcPr>
            <w:tcW w:w="2155" w:type="dxa"/>
          </w:tcPr>
          <w:p w14:paraId="5FF273CB" w14:textId="33B4B2BE" w:rsidR="00517C4F" w:rsidRPr="00517C4F" w:rsidRDefault="00517C4F" w:rsidP="00517C4F">
            <w:r w:rsidRPr="00517C4F">
              <w:t>InformationSystemID</w:t>
            </w:r>
          </w:p>
        </w:tc>
        <w:tc>
          <w:tcPr>
            <w:tcW w:w="7195" w:type="dxa"/>
          </w:tcPr>
          <w:p w14:paraId="7A0EB30D" w14:textId="741DEA76" w:rsidR="00517C4F" w:rsidRPr="00517C4F" w:rsidRDefault="00517C4F" w:rsidP="00517C4F">
            <w:r>
              <w:t xml:space="preserve">FK pointing to the respective information system in the </w:t>
            </w:r>
            <w:r w:rsidR="00007A6B">
              <w:t>InformationSystem dimension</w:t>
            </w:r>
          </w:p>
        </w:tc>
      </w:tr>
      <w:tr w:rsidR="00517C4F" w:rsidRPr="00517C4F" w14:paraId="1AF6E0A4" w14:textId="2885B5FD" w:rsidTr="00007A6B">
        <w:tc>
          <w:tcPr>
            <w:tcW w:w="2155" w:type="dxa"/>
          </w:tcPr>
          <w:p w14:paraId="38CFE7A8" w14:textId="1D757ED0" w:rsidR="00517C4F" w:rsidRPr="00517C4F" w:rsidRDefault="00517C4F" w:rsidP="00517C4F">
            <w:r w:rsidRPr="00517C4F">
              <w:t>ImportOrder</w:t>
            </w:r>
          </w:p>
        </w:tc>
        <w:tc>
          <w:tcPr>
            <w:tcW w:w="7195" w:type="dxa"/>
          </w:tcPr>
          <w:p w14:paraId="2CA3643B" w14:textId="27CF736B" w:rsidR="00517C4F" w:rsidRPr="00517C4F" w:rsidRDefault="00896224" w:rsidP="00517C4F">
            <w:r>
              <w:t xml:space="preserve">Indicates the order that sources are imported. </w:t>
            </w:r>
            <w:r w:rsidR="008B01B3">
              <w:t>This has relevance when information can potentially come from two sources but one take precedence over the other.</w:t>
            </w:r>
          </w:p>
        </w:tc>
      </w:tr>
      <w:tr w:rsidR="00D91AEA" w:rsidRPr="00517C4F" w14:paraId="24EE9216" w14:textId="77777777" w:rsidTr="00007A6B">
        <w:tc>
          <w:tcPr>
            <w:tcW w:w="2155" w:type="dxa"/>
          </w:tcPr>
          <w:p w14:paraId="0BF9E75C" w14:textId="1B685F47" w:rsidR="00D91AEA" w:rsidRPr="00517C4F" w:rsidRDefault="00D3271B" w:rsidP="00517C4F">
            <w:r>
              <w:t>RowAccesLevel</w:t>
            </w:r>
          </w:p>
        </w:tc>
        <w:tc>
          <w:tcPr>
            <w:tcW w:w="7195" w:type="dxa"/>
          </w:tcPr>
          <w:p w14:paraId="0D2D7BAF" w14:textId="7AA61F32" w:rsidR="00D91AEA" w:rsidRDefault="00D3271B" w:rsidP="00517C4F">
            <w:r>
              <w:t>Describes the logic used to define row access level</w:t>
            </w:r>
          </w:p>
        </w:tc>
      </w:tr>
      <w:tr w:rsidR="0084756C" w:rsidRPr="00517C4F" w14:paraId="70764644" w14:textId="77777777" w:rsidTr="00007A6B">
        <w:tc>
          <w:tcPr>
            <w:tcW w:w="2155" w:type="dxa"/>
          </w:tcPr>
          <w:p w14:paraId="7A2BCEFA" w14:textId="299BCC04" w:rsidR="0084756C" w:rsidRPr="00517C4F" w:rsidRDefault="0084756C" w:rsidP="0084756C">
            <w:r>
              <w:t>RowQualityLevel</w:t>
            </w:r>
          </w:p>
        </w:tc>
        <w:tc>
          <w:tcPr>
            <w:tcW w:w="7195" w:type="dxa"/>
          </w:tcPr>
          <w:p w14:paraId="7DB0533D" w14:textId="3CAF4F0B" w:rsidR="0084756C" w:rsidRDefault="0084756C" w:rsidP="0084756C">
            <w:r>
              <w:t>Describes the logic used to define row quality level</w:t>
            </w:r>
          </w:p>
        </w:tc>
      </w:tr>
      <w:tr w:rsidR="005776FA" w:rsidRPr="00517C4F" w14:paraId="05EF7577" w14:textId="77777777" w:rsidTr="00007A6B">
        <w:tc>
          <w:tcPr>
            <w:tcW w:w="2155" w:type="dxa"/>
          </w:tcPr>
          <w:p w14:paraId="58DD62C1" w14:textId="073F31D7" w:rsidR="005776FA" w:rsidRDefault="005776FA" w:rsidP="005776FA">
            <w:r w:rsidRPr="00517C4F">
              <w:t>ImportNotes</w:t>
            </w:r>
          </w:p>
        </w:tc>
        <w:tc>
          <w:tcPr>
            <w:tcW w:w="7195" w:type="dxa"/>
          </w:tcPr>
          <w:p w14:paraId="40227BAD" w14:textId="1E67BCDB" w:rsidR="005776FA" w:rsidRDefault="005776FA" w:rsidP="005776FA">
            <w:r>
              <w:t>Additional notes</w:t>
            </w:r>
          </w:p>
        </w:tc>
      </w:tr>
    </w:tbl>
    <w:p w14:paraId="466B894C" w14:textId="77777777" w:rsidR="005659DD" w:rsidRPr="005659DD" w:rsidRDefault="005659DD" w:rsidP="005659DD"/>
    <w:p w14:paraId="03F266C7" w14:textId="0E2D55A8" w:rsidR="00A60FCB" w:rsidRDefault="005F3BB7" w:rsidP="005659DD">
      <w:r>
        <w:t xml:space="preserve">Finally, the table </w:t>
      </w:r>
      <w:r w:rsidR="00A60FCB">
        <w:t>_SourceColumns describes which columns in the source tables are used to populate the warehouse dimensions and fact tables:</w:t>
      </w:r>
    </w:p>
    <w:tbl>
      <w:tblPr>
        <w:tblStyle w:val="TableGrid"/>
        <w:tblW w:w="0" w:type="auto"/>
        <w:tblLook w:val="04A0" w:firstRow="1" w:lastRow="0" w:firstColumn="1" w:lastColumn="0" w:noHBand="0" w:noVBand="1"/>
      </w:tblPr>
      <w:tblGrid>
        <w:gridCol w:w="1939"/>
        <w:gridCol w:w="7411"/>
      </w:tblGrid>
      <w:tr w:rsidR="00A60FCB" w:rsidRPr="00A60FCB" w14:paraId="776279B5" w14:textId="77777777" w:rsidTr="00896A88">
        <w:tc>
          <w:tcPr>
            <w:tcW w:w="1885" w:type="dxa"/>
          </w:tcPr>
          <w:p w14:paraId="3A9743B1" w14:textId="3B967611" w:rsidR="00A60FCB" w:rsidRPr="00A60FCB" w:rsidRDefault="00A60FCB" w:rsidP="00A60FCB">
            <w:r w:rsidRPr="00A60FCB">
              <w:t>Column</w:t>
            </w:r>
          </w:p>
        </w:tc>
        <w:tc>
          <w:tcPr>
            <w:tcW w:w="7465" w:type="dxa"/>
          </w:tcPr>
          <w:p w14:paraId="580C9FFC" w14:textId="709F3C3F" w:rsidR="00A60FCB" w:rsidRPr="00A60FCB" w:rsidRDefault="00A60FCB" w:rsidP="00A60FCB">
            <w:r w:rsidRPr="00A60FCB">
              <w:t>Definition</w:t>
            </w:r>
          </w:p>
        </w:tc>
      </w:tr>
      <w:tr w:rsidR="00A60FCB" w:rsidRPr="00A60FCB" w14:paraId="76DB0C33" w14:textId="6EA7C22E" w:rsidTr="00896A88">
        <w:tc>
          <w:tcPr>
            <w:tcW w:w="1885" w:type="dxa"/>
          </w:tcPr>
          <w:p w14:paraId="6FDFC6D0" w14:textId="38308BAB" w:rsidR="00A60FCB" w:rsidRPr="00A60FCB" w:rsidRDefault="00EA557D" w:rsidP="00A60FCB">
            <w:r>
              <w:t>ID</w:t>
            </w:r>
          </w:p>
        </w:tc>
        <w:tc>
          <w:tcPr>
            <w:tcW w:w="7465" w:type="dxa"/>
          </w:tcPr>
          <w:p w14:paraId="34D1449D" w14:textId="10969913" w:rsidR="00A60FCB" w:rsidRPr="00A60FCB" w:rsidRDefault="00896A88" w:rsidP="00A60FCB">
            <w:r>
              <w:t>Unique row identifier</w:t>
            </w:r>
          </w:p>
        </w:tc>
      </w:tr>
      <w:tr w:rsidR="00A60FCB" w:rsidRPr="00A60FCB" w14:paraId="7F5A5D5E" w14:textId="1DA6EF00" w:rsidTr="00896A88">
        <w:tc>
          <w:tcPr>
            <w:tcW w:w="1885" w:type="dxa"/>
          </w:tcPr>
          <w:p w14:paraId="4C6FFD6F" w14:textId="7AC99364" w:rsidR="00A60FCB" w:rsidRPr="00A60FCB" w:rsidRDefault="00A60FCB" w:rsidP="00A60FCB">
            <w:r w:rsidRPr="00A60FCB">
              <w:t>_</w:t>
            </w:r>
            <w:r w:rsidR="00DD2096">
              <w:t>ColumnID</w:t>
            </w:r>
          </w:p>
        </w:tc>
        <w:tc>
          <w:tcPr>
            <w:tcW w:w="7465" w:type="dxa"/>
          </w:tcPr>
          <w:p w14:paraId="282BA739" w14:textId="2140ECF9" w:rsidR="00A60FCB" w:rsidRPr="00A60FCB" w:rsidRDefault="00896A88" w:rsidP="00A60FCB">
            <w:r>
              <w:t xml:space="preserve">FK pointing to the </w:t>
            </w:r>
            <w:r w:rsidR="00535CB3">
              <w:t>respective column</w:t>
            </w:r>
          </w:p>
        </w:tc>
      </w:tr>
      <w:tr w:rsidR="00A60FCB" w:rsidRPr="00A60FCB" w14:paraId="1038F860" w14:textId="4FE91497" w:rsidTr="00896A88">
        <w:tc>
          <w:tcPr>
            <w:tcW w:w="1885" w:type="dxa"/>
          </w:tcPr>
          <w:p w14:paraId="48BCDB61" w14:textId="71F1871F" w:rsidR="00A60FCB" w:rsidRPr="00A60FCB" w:rsidRDefault="001F4286" w:rsidP="00A60FCB">
            <w:r>
              <w:t>_SourceID</w:t>
            </w:r>
          </w:p>
        </w:tc>
        <w:tc>
          <w:tcPr>
            <w:tcW w:w="7465" w:type="dxa"/>
          </w:tcPr>
          <w:p w14:paraId="3BC7D2A0" w14:textId="773136F6" w:rsidR="00A60FCB" w:rsidRPr="00A60FCB" w:rsidRDefault="00535CB3" w:rsidP="00A60FCB">
            <w:r>
              <w:t>FK pointing to the source used to populate each column</w:t>
            </w:r>
          </w:p>
        </w:tc>
      </w:tr>
      <w:tr w:rsidR="00A60FCB" w:rsidRPr="00A60FCB" w14:paraId="4D4A2164" w14:textId="00105B17" w:rsidTr="00896A88">
        <w:tc>
          <w:tcPr>
            <w:tcW w:w="1885" w:type="dxa"/>
          </w:tcPr>
          <w:p w14:paraId="749D3012" w14:textId="0E94E25B" w:rsidR="00A60FCB" w:rsidRPr="00A60FCB" w:rsidRDefault="00A60FCB" w:rsidP="00A60FCB">
            <w:r w:rsidRPr="00A60FCB">
              <w:t>SourceTable</w:t>
            </w:r>
          </w:p>
        </w:tc>
        <w:tc>
          <w:tcPr>
            <w:tcW w:w="7465" w:type="dxa"/>
          </w:tcPr>
          <w:p w14:paraId="0E83440C" w14:textId="55C7E4B4" w:rsidR="00A60FCB" w:rsidRPr="00A60FCB" w:rsidRDefault="00F9659E" w:rsidP="00A60FCB">
            <w:r>
              <w:t>Name of table from the information source</w:t>
            </w:r>
          </w:p>
        </w:tc>
      </w:tr>
      <w:tr w:rsidR="00A60FCB" w:rsidRPr="00A60FCB" w14:paraId="218187E5" w14:textId="47222555" w:rsidTr="00896A88">
        <w:tc>
          <w:tcPr>
            <w:tcW w:w="1885" w:type="dxa"/>
          </w:tcPr>
          <w:p w14:paraId="2FEFE719" w14:textId="0F67BAAA" w:rsidR="00A60FCB" w:rsidRPr="00A60FCB" w:rsidRDefault="00A60FCB" w:rsidP="00A60FCB">
            <w:r w:rsidRPr="00A60FCB">
              <w:t>Source</w:t>
            </w:r>
            <w:r w:rsidR="00F9659E">
              <w:t>Column</w:t>
            </w:r>
          </w:p>
        </w:tc>
        <w:tc>
          <w:tcPr>
            <w:tcW w:w="7465" w:type="dxa"/>
          </w:tcPr>
          <w:p w14:paraId="03FF161C" w14:textId="1E2EFC04" w:rsidR="00A60FCB" w:rsidRPr="00A60FCB" w:rsidRDefault="00F9659E" w:rsidP="00A60FCB">
            <w:r>
              <w:t xml:space="preserve">Name of the </w:t>
            </w:r>
            <w:r w:rsidR="000D0D9A">
              <w:t>column</w:t>
            </w:r>
            <w:r>
              <w:t xml:space="preserve"> from the information source</w:t>
            </w:r>
          </w:p>
        </w:tc>
      </w:tr>
      <w:tr w:rsidR="00A60FCB" w:rsidRPr="00A60FCB" w14:paraId="20924961" w14:textId="1E144934" w:rsidTr="00896A88">
        <w:tc>
          <w:tcPr>
            <w:tcW w:w="1885" w:type="dxa"/>
          </w:tcPr>
          <w:p w14:paraId="01471F8E" w14:textId="67C7044B" w:rsidR="00A60FCB" w:rsidRPr="00A60FCB" w:rsidRDefault="00A60FCB" w:rsidP="00A60FCB">
            <w:r w:rsidRPr="00A60FCB">
              <w:t>Source</w:t>
            </w:r>
            <w:r w:rsidR="000D0D9A">
              <w:t>Column</w:t>
            </w:r>
            <w:r w:rsidRPr="00A60FCB">
              <w:t>Alias</w:t>
            </w:r>
          </w:p>
        </w:tc>
        <w:tc>
          <w:tcPr>
            <w:tcW w:w="7465" w:type="dxa"/>
          </w:tcPr>
          <w:p w14:paraId="0B490AA3" w14:textId="775CD7D1" w:rsidR="00A60FCB" w:rsidRPr="00A60FCB" w:rsidRDefault="006E5697" w:rsidP="00A60FCB">
            <w:r>
              <w:t>Sometime the column may have an a</w:t>
            </w:r>
            <w:r w:rsidR="000D0D9A">
              <w:t>lias</w:t>
            </w:r>
            <w:r w:rsidR="00691408">
              <w:t>. For example, the user interface may label the column differently</w:t>
            </w:r>
            <w:r w:rsidR="000D0D9A">
              <w:t xml:space="preserve"> </w:t>
            </w:r>
          </w:p>
        </w:tc>
      </w:tr>
      <w:tr w:rsidR="00A60FCB" w:rsidRPr="00A60FCB" w14:paraId="09F1986E" w14:textId="07A0201C" w:rsidTr="00896A88">
        <w:tc>
          <w:tcPr>
            <w:tcW w:w="1885" w:type="dxa"/>
          </w:tcPr>
          <w:p w14:paraId="2715C9F6" w14:textId="6BFD2B9B" w:rsidR="00A60FCB" w:rsidRPr="00A60FCB" w:rsidRDefault="00A60FCB" w:rsidP="00A60FCB">
            <w:r w:rsidRPr="00A60FCB">
              <w:t>ImportNotes</w:t>
            </w:r>
          </w:p>
        </w:tc>
        <w:tc>
          <w:tcPr>
            <w:tcW w:w="7465" w:type="dxa"/>
          </w:tcPr>
          <w:p w14:paraId="24FC7B3C" w14:textId="237F9C95" w:rsidR="00A60FCB" w:rsidRPr="00A60FCB" w:rsidRDefault="00691408" w:rsidP="00A60FCB">
            <w:r>
              <w:t>Any additional notes</w:t>
            </w:r>
          </w:p>
        </w:tc>
      </w:tr>
    </w:tbl>
    <w:p w14:paraId="42CB1149" w14:textId="77777777" w:rsidR="005659DD" w:rsidRDefault="005659DD" w:rsidP="005659DD"/>
    <w:p w14:paraId="68B6FE3F" w14:textId="5FB1D120" w:rsidR="005700D6" w:rsidRDefault="005700D6" w:rsidP="005659DD">
      <w:r>
        <w:t xml:space="preserve">For convenience, </w:t>
      </w:r>
      <w:r w:rsidR="00FE0F9B">
        <w:t>the</w:t>
      </w:r>
      <w:r>
        <w:t xml:space="preserve"> </w:t>
      </w:r>
      <w:r w:rsidR="00FE0F9B">
        <w:t>four</w:t>
      </w:r>
      <w:r>
        <w:t xml:space="preserve"> </w:t>
      </w:r>
      <w:r w:rsidR="00FE0F9B">
        <w:t xml:space="preserve">metadata </w:t>
      </w:r>
      <w:r>
        <w:t>tables are also integrated as a single view</w:t>
      </w:r>
      <w:r w:rsidR="004439E1">
        <w:t xml:space="preserve"> named </w:t>
      </w:r>
      <w:r w:rsidR="00821619" w:rsidRPr="003077C2">
        <w:rPr>
          <w:b/>
          <w:bCs/>
        </w:rPr>
        <w:t>_</w:t>
      </w:r>
      <w:r w:rsidR="004439E1" w:rsidRPr="003077C2">
        <w:rPr>
          <w:b/>
          <w:bCs/>
        </w:rPr>
        <w:t>VW_WarehouseMetadata</w:t>
      </w:r>
      <w:r w:rsidR="004439E1">
        <w:t>.</w:t>
      </w:r>
      <w:r w:rsidR="0079717C">
        <w:t xml:space="preserve"> There is a fair amount of redundancy per row</w:t>
      </w:r>
      <w:r w:rsidR="00F80965">
        <w:t>,</w:t>
      </w:r>
      <w:r w:rsidR="0079717C">
        <w:t xml:space="preserve"> but it</w:t>
      </w:r>
      <w:r w:rsidR="003F107E">
        <w:t xml:space="preserve"> nevertheless is informative</w:t>
      </w:r>
      <w:r w:rsidR="00F80965">
        <w:t xml:space="preserve"> and precludes the </w:t>
      </w:r>
      <w:r w:rsidR="00BD1FAA">
        <w:t>requirement</w:t>
      </w:r>
      <w:r w:rsidR="00F80965">
        <w:t xml:space="preserve"> to join </w:t>
      </w:r>
      <w:r w:rsidR="00BD1FAA">
        <w:t>tables</w:t>
      </w:r>
      <w:r w:rsidR="003F107E">
        <w:t>.</w:t>
      </w:r>
    </w:p>
    <w:p w14:paraId="1FBB9780" w14:textId="44A97FCC" w:rsidR="003909CE" w:rsidRDefault="003E29FD" w:rsidP="0076448A">
      <w:pPr>
        <w:jc w:val="center"/>
      </w:pPr>
      <w:r w:rsidRPr="003E29FD">
        <w:rPr>
          <w:noProof/>
        </w:rPr>
        <w:lastRenderedPageBreak/>
        <w:drawing>
          <wp:inline distT="0" distB="0" distL="0" distR="0" wp14:anchorId="218F3CC4" wp14:editId="1BAE1212">
            <wp:extent cx="4286178" cy="2228263"/>
            <wp:effectExtent l="57150" t="57150" r="114935" b="1149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9172" cy="223501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561586E" w14:textId="77777777" w:rsidR="003909CE" w:rsidRPr="005659DD" w:rsidRDefault="003909CE" w:rsidP="005659DD"/>
    <w:p w14:paraId="01082392" w14:textId="281965BB" w:rsidR="00E942A1" w:rsidRDefault="00B91E62" w:rsidP="00B91E62">
      <w:pPr>
        <w:pStyle w:val="H2-HelpDoc"/>
      </w:pPr>
      <w:bookmarkStart w:id="327" w:name="_Toc46774665"/>
      <w:r>
        <w:t>How to Query the Warehouse</w:t>
      </w:r>
      <w:bookmarkEnd w:id="327"/>
    </w:p>
    <w:p w14:paraId="71608DB3" w14:textId="625794CA" w:rsidR="00120495" w:rsidRPr="00120495" w:rsidRDefault="00DC04AE" w:rsidP="00DC04AE">
      <w:pPr>
        <w:pStyle w:val="H3-HelpDoc"/>
      </w:pPr>
      <w:bookmarkStart w:id="328" w:name="_Toc46774666"/>
      <w:r>
        <w:t>Using Tables and Views</w:t>
      </w:r>
      <w:bookmarkEnd w:id="328"/>
    </w:p>
    <w:p w14:paraId="2E1256D5" w14:textId="7C9DB751" w:rsidR="00DA07E1" w:rsidRDefault="00DA07E1" w:rsidP="00B91E62">
      <w:pPr>
        <w:pStyle w:val="NormalText-HelpDoc"/>
      </w:pPr>
      <w:r>
        <w:t xml:space="preserve">To become </w:t>
      </w:r>
      <w:r w:rsidR="003566D8">
        <w:t>acquainted</w:t>
      </w:r>
      <w:r>
        <w:t xml:space="preserve"> with the Warehouse, we recommend that you install SQL-Server Management Studio</w:t>
      </w:r>
      <w:r w:rsidR="003566D8">
        <w:t xml:space="preserve">. This software is free to use and is designed specifically to </w:t>
      </w:r>
      <w:r w:rsidR="00B45712">
        <w:t>work with SQL-Sever.</w:t>
      </w:r>
    </w:p>
    <w:p w14:paraId="4A9B80C3" w14:textId="7971860B" w:rsidR="00B91E62" w:rsidRDefault="00067AB6" w:rsidP="00B91E62">
      <w:pPr>
        <w:pStyle w:val="NormalText-HelpDoc"/>
      </w:pPr>
      <w:r>
        <w:t xml:space="preserve">If you </w:t>
      </w:r>
      <w:r w:rsidR="00DC6935">
        <w:t xml:space="preserve">wish to </w:t>
      </w:r>
      <w:r w:rsidR="000D524A">
        <w:t>query the W</w:t>
      </w:r>
      <w:r>
        <w:t xml:space="preserve">arehouse directly, </w:t>
      </w:r>
      <w:r w:rsidR="003A1031">
        <w:t>you have two options.</w:t>
      </w:r>
      <w:r w:rsidR="00D33B75">
        <w:t xml:space="preserve"> </w:t>
      </w:r>
      <w:r w:rsidR="003A1031">
        <w:t>The most flexible and powerful way is to query using a fact table using TSQL.</w:t>
      </w:r>
      <w:r w:rsidR="00D33B75">
        <w:t xml:space="preserve"> </w:t>
      </w:r>
      <w:r w:rsidR="003A1031">
        <w:t>The example below shows an example of how you would do this</w:t>
      </w:r>
      <w:r w:rsidR="00817EA3">
        <w:t xml:space="preserve"> (code as text is in the Appendix)</w:t>
      </w:r>
      <w:r w:rsidR="003A1031">
        <w:t>:</w:t>
      </w:r>
    </w:p>
    <w:p w14:paraId="550B361D" w14:textId="207FC292" w:rsidR="003A1031" w:rsidRDefault="00910B8C" w:rsidP="00B91E62">
      <w:pPr>
        <w:pStyle w:val="NormalText-HelpDoc"/>
      </w:pPr>
      <w:r w:rsidRPr="00910B8C">
        <w:rPr>
          <w:noProof/>
        </w:rPr>
        <w:drawing>
          <wp:inline distT="0" distB="0" distL="0" distR="0" wp14:anchorId="60582464" wp14:editId="00456A7F">
            <wp:extent cx="5943600" cy="1034415"/>
            <wp:effectExtent l="114300" t="114300" r="57150" b="514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34415"/>
                    </a:xfrm>
                    <a:prstGeom prst="rect">
                      <a:avLst/>
                    </a:prstGeom>
                    <a:ln>
                      <a:solidFill>
                        <a:schemeClr val="accent1"/>
                      </a:solidFill>
                    </a:ln>
                    <a:effectLst>
                      <a:outerShdw blurRad="50800" dist="38100" dir="13500000" algn="br" rotWithShape="0">
                        <a:prstClr val="black">
                          <a:alpha val="40000"/>
                        </a:prstClr>
                      </a:outerShdw>
                    </a:effectLst>
                  </pic:spPr>
                </pic:pic>
              </a:graphicData>
            </a:graphic>
          </wp:inline>
        </w:drawing>
      </w:r>
    </w:p>
    <w:p w14:paraId="27598FF1" w14:textId="44219FD1" w:rsidR="00516C37" w:rsidRDefault="005A77CB" w:rsidP="00910B8C">
      <w:r>
        <w:t xml:space="preserve">If this is too complicated, we will </w:t>
      </w:r>
      <w:r w:rsidR="002F767B">
        <w:t xml:space="preserve">support </w:t>
      </w:r>
      <w:r w:rsidR="00E368B5">
        <w:t>view</w:t>
      </w:r>
      <w:r w:rsidR="00696F09">
        <w:t>s</w:t>
      </w:r>
      <w:r w:rsidR="00E368B5">
        <w:t xml:space="preserve"> that do the joining for you.</w:t>
      </w:r>
      <w:r w:rsidR="00D33B75">
        <w:t xml:space="preserve"> </w:t>
      </w:r>
      <w:r w:rsidR="00E368B5">
        <w:t>The downside with view</w:t>
      </w:r>
      <w:r w:rsidR="000F3257">
        <w:t>s</w:t>
      </w:r>
      <w:r w:rsidR="00E368B5">
        <w:t xml:space="preserve"> is that you </w:t>
      </w:r>
      <w:r w:rsidR="00357210">
        <w:t xml:space="preserve">have less flexibility with what columns are available from the related </w:t>
      </w:r>
      <w:r w:rsidR="00516C37">
        <w:t>dimensions.</w:t>
      </w:r>
      <w:r w:rsidR="00B45712">
        <w:t xml:space="preserve"> Below is an example of querying the SurveyInventory view:</w:t>
      </w:r>
    </w:p>
    <w:p w14:paraId="7523F52F" w14:textId="54F3E58B" w:rsidR="00B45712" w:rsidRDefault="00D82575" w:rsidP="00817EA3">
      <w:pPr>
        <w:jc w:val="center"/>
      </w:pPr>
      <w:r w:rsidRPr="00D82575">
        <w:rPr>
          <w:noProof/>
        </w:rPr>
        <w:drawing>
          <wp:inline distT="0" distB="0" distL="0" distR="0" wp14:anchorId="1DD4EF5B" wp14:editId="029B3528">
            <wp:extent cx="4674577" cy="625832"/>
            <wp:effectExtent l="114300" t="114300" r="50165" b="603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4462" cy="639205"/>
                    </a:xfrm>
                    <a:prstGeom prst="rect">
                      <a:avLst/>
                    </a:prstGeom>
                    <a:ln>
                      <a:solidFill>
                        <a:schemeClr val="accent1"/>
                      </a:solidFill>
                    </a:ln>
                    <a:effectLst>
                      <a:outerShdw blurRad="50800" dist="38100" dir="13500000" algn="br" rotWithShape="0">
                        <a:prstClr val="black">
                          <a:alpha val="40000"/>
                        </a:prstClr>
                      </a:outerShdw>
                    </a:effectLst>
                  </pic:spPr>
                </pic:pic>
              </a:graphicData>
            </a:graphic>
          </wp:inline>
        </w:drawing>
      </w:r>
    </w:p>
    <w:p w14:paraId="2BB9EF5F" w14:textId="1720DC3E" w:rsidR="00DC04AE" w:rsidRDefault="00DC04AE" w:rsidP="00817EA3">
      <w:pPr>
        <w:jc w:val="center"/>
      </w:pPr>
    </w:p>
    <w:p w14:paraId="62ADE9FF" w14:textId="1121E867" w:rsidR="00DC04AE" w:rsidRDefault="00DC04AE" w:rsidP="00DC04AE">
      <w:pPr>
        <w:pStyle w:val="H3-HelpDoc"/>
      </w:pPr>
      <w:bookmarkStart w:id="329" w:name="_Toc46774667"/>
      <w:r>
        <w:lastRenderedPageBreak/>
        <w:t>Using OLAP Cubes</w:t>
      </w:r>
      <w:bookmarkEnd w:id="329"/>
    </w:p>
    <w:p w14:paraId="5CDD607A" w14:textId="585DD395" w:rsidR="00DC04AE" w:rsidRDefault="00F86CB5" w:rsidP="00DC04AE">
      <w:pPr>
        <w:pStyle w:val="NormalText-HelpDoc"/>
      </w:pPr>
      <w:r>
        <w:t>As needed, we will build OLAP cubes around a fact table that enables rapid and comprehen</w:t>
      </w:r>
      <w:r w:rsidR="00907EE4">
        <w:t>sive querying using Excel pivot tables</w:t>
      </w:r>
      <w:r w:rsidR="002C6FE4">
        <w:t xml:space="preserve"> and/or MS PowerBI</w:t>
      </w:r>
      <w:r w:rsidR="00907EE4">
        <w:t xml:space="preserve">.  OLAP cubes pre-calculate </w:t>
      </w:r>
      <w:r w:rsidR="00713A1C">
        <w:t xml:space="preserve">metrics (e.g. counts, sums, etc.) </w:t>
      </w:r>
      <w:r w:rsidR="00713A1C" w:rsidRPr="00713A1C">
        <w:rPr>
          <w:i/>
          <w:iCs/>
        </w:rPr>
        <w:t>a priori</w:t>
      </w:r>
      <w:r w:rsidR="00713A1C">
        <w:t xml:space="preserve"> so any query is incredibly fast.</w:t>
      </w:r>
    </w:p>
    <w:p w14:paraId="2EC04F54" w14:textId="77777777" w:rsidR="00215AA0" w:rsidRDefault="008A2DA2" w:rsidP="00DC04AE">
      <w:pPr>
        <w:pStyle w:val="NormalText-HelpDoc"/>
      </w:pPr>
      <w:r>
        <w:t xml:space="preserve">To use the cubes, </w:t>
      </w:r>
      <w:r w:rsidR="004E0783">
        <w:t>you will need</w:t>
      </w:r>
      <w:r w:rsidR="00215AA0">
        <w:t>:</w:t>
      </w:r>
    </w:p>
    <w:p w14:paraId="7A9F7238" w14:textId="07AEFA3D" w:rsidR="00215AA0" w:rsidRDefault="004E0783" w:rsidP="00215AA0">
      <w:pPr>
        <w:pStyle w:val="Bullet-HelpDoc"/>
      </w:pPr>
      <w:r>
        <w:t>Office 365</w:t>
      </w:r>
      <w:r w:rsidR="00284896">
        <w:t xml:space="preserve"> </w:t>
      </w:r>
      <w:r w:rsidR="00215AA0">
        <w:t xml:space="preserve">installed on your computer </w:t>
      </w:r>
      <w:r w:rsidR="00BD71F6">
        <w:t>–</w:t>
      </w:r>
      <w:r w:rsidR="00215AA0">
        <w:t xml:space="preserve"> </w:t>
      </w:r>
      <w:r w:rsidR="00BD71F6">
        <w:t xml:space="preserve">Although older versions of </w:t>
      </w:r>
      <w:r w:rsidR="00895D6A">
        <w:t>Office</w:t>
      </w:r>
      <w:r w:rsidR="00BD71F6">
        <w:t xml:space="preserve"> should work, we have been having </w:t>
      </w:r>
      <w:r w:rsidR="00895D6A">
        <w:t xml:space="preserve">OLE connection </w:t>
      </w:r>
      <w:r w:rsidR="00BD71F6">
        <w:t>problems</w:t>
      </w:r>
      <w:r w:rsidR="00895D6A">
        <w:t>.</w:t>
      </w:r>
    </w:p>
    <w:p w14:paraId="0D0A2DD3" w14:textId="289B7439" w:rsidR="00215AA0" w:rsidRDefault="00215AA0" w:rsidP="00215AA0">
      <w:pPr>
        <w:pStyle w:val="Bullet-HelpDoc"/>
      </w:pPr>
      <w:r>
        <w:t>R</w:t>
      </w:r>
      <w:r w:rsidR="00284896">
        <w:t xml:space="preserve">equest read-only access to the cubes (contact </w:t>
      </w:r>
      <w:hyperlink r:id="rId19" w:history="1">
        <w:r w:rsidR="00895D6A" w:rsidRPr="008F1B35">
          <w:rPr>
            <w:rStyle w:val="Hyperlink"/>
          </w:rPr>
          <w:t>brent_frakes@fws.gov</w:t>
        </w:r>
      </w:hyperlink>
      <w:r w:rsidR="0095205B">
        <w:t>...again</w:t>
      </w:r>
      <w:r w:rsidR="00284896">
        <w:t>)</w:t>
      </w:r>
      <w:r w:rsidR="00895D6A">
        <w:t xml:space="preserve"> – This is separate from the relational tables. </w:t>
      </w:r>
      <w:r w:rsidR="0095205B">
        <w:t>As always</w:t>
      </w:r>
      <w:r w:rsidR="00895D6A">
        <w:t>, we want to know who is using the cubes.</w:t>
      </w:r>
    </w:p>
    <w:p w14:paraId="3E968FFB" w14:textId="6909E612" w:rsidR="008A2DA2" w:rsidRDefault="00895D6A" w:rsidP="00DC04AE">
      <w:pPr>
        <w:pStyle w:val="NormalText-HelpDoc"/>
      </w:pPr>
      <w:r>
        <w:t>Once you have met the previous criteria, o</w:t>
      </w:r>
      <w:r w:rsidR="004971A7">
        <w:t xml:space="preserve">pen Excel and </w:t>
      </w:r>
      <w:r w:rsidR="00FC299B">
        <w:t>select Data</w:t>
      </w:r>
      <w:r w:rsidR="00FC299B">
        <w:rPr>
          <w:rFonts w:ascii="Wingdings" w:eastAsia="Wingdings" w:hAnsi="Wingdings" w:cs="Wingdings"/>
        </w:rPr>
        <w:t></w:t>
      </w:r>
      <w:r w:rsidR="00FC299B">
        <w:t>From Database</w:t>
      </w:r>
      <w:r w:rsidR="00FC299B">
        <w:rPr>
          <w:rFonts w:ascii="Wingdings" w:eastAsia="Wingdings" w:hAnsi="Wingdings" w:cs="Wingdings"/>
        </w:rPr>
        <w:t></w:t>
      </w:r>
      <w:r w:rsidR="00FC299B">
        <w:t>From Analysis Services</w:t>
      </w:r>
    </w:p>
    <w:p w14:paraId="38C32E0F" w14:textId="7CACB8DF" w:rsidR="004971A7" w:rsidRDefault="00FC299B" w:rsidP="00FC299B">
      <w:pPr>
        <w:pStyle w:val="NormalText-HelpDoc"/>
        <w:jc w:val="center"/>
      </w:pPr>
      <w:r w:rsidRPr="00FC299B">
        <w:rPr>
          <w:noProof/>
        </w:rPr>
        <w:drawing>
          <wp:inline distT="0" distB="0" distL="0" distR="0" wp14:anchorId="38FA63EF" wp14:editId="0C1E4E99">
            <wp:extent cx="3973286" cy="2240492"/>
            <wp:effectExtent l="57150" t="57150" r="122555" b="1219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5047" cy="224712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93D3535" w14:textId="18932894" w:rsidR="00FC299B" w:rsidRDefault="00E51D83" w:rsidP="00E51D83">
      <w:pPr>
        <w:pStyle w:val="NormalText-HelpDoc"/>
      </w:pPr>
      <w:r>
        <w:t>Enter the server name</w:t>
      </w:r>
    </w:p>
    <w:p w14:paraId="608879E0" w14:textId="77F1E8BA" w:rsidR="00E51D83" w:rsidRDefault="00FF4EA1" w:rsidP="00FF4EA1">
      <w:pPr>
        <w:pStyle w:val="NormalText-HelpDoc"/>
        <w:jc w:val="center"/>
      </w:pPr>
      <w:r w:rsidRPr="00FF4EA1">
        <w:rPr>
          <w:noProof/>
        </w:rPr>
        <w:drawing>
          <wp:inline distT="0" distB="0" distL="0" distR="0" wp14:anchorId="3B74C75B" wp14:editId="3719E84F">
            <wp:extent cx="2604408" cy="1631929"/>
            <wp:effectExtent l="57150" t="57150" r="120015" b="1212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9159" cy="164743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67A1318" w14:textId="169E1F91" w:rsidR="00324023" w:rsidRDefault="00A56C64" w:rsidP="00A56C64">
      <w:pPr>
        <w:pStyle w:val="NormalText-HelpDoc"/>
      </w:pPr>
      <w:r>
        <w:t>Select a cube</w:t>
      </w:r>
    </w:p>
    <w:p w14:paraId="4B2DBEA3" w14:textId="5459D55B" w:rsidR="00A56C64" w:rsidRDefault="00A56C64" w:rsidP="00A56C64">
      <w:pPr>
        <w:pStyle w:val="NormalText-HelpDoc"/>
        <w:jc w:val="center"/>
      </w:pPr>
      <w:r w:rsidRPr="00A56C64">
        <w:rPr>
          <w:noProof/>
        </w:rPr>
        <w:lastRenderedPageBreak/>
        <w:drawing>
          <wp:inline distT="0" distB="0" distL="0" distR="0" wp14:anchorId="3F0D3CAD" wp14:editId="67999882">
            <wp:extent cx="3067050" cy="2170677"/>
            <wp:effectExtent l="57150" t="57150" r="11430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8396" cy="217870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55AD91B" w14:textId="2D97EE36" w:rsidR="00B15530" w:rsidRDefault="00B15530" w:rsidP="009230F9">
      <w:pPr>
        <w:pStyle w:val="NormalText-HelpDoc"/>
      </w:pPr>
      <w:r>
        <w:t>Name the connection</w:t>
      </w:r>
      <w:r w:rsidR="009230F9">
        <w:t xml:space="preserve"> and give it a description,</w:t>
      </w:r>
    </w:p>
    <w:p w14:paraId="37A14D9A" w14:textId="44520FB3" w:rsidR="00B15530" w:rsidRDefault="009230F9" w:rsidP="00A56C64">
      <w:pPr>
        <w:pStyle w:val="NormalText-HelpDoc"/>
        <w:jc w:val="center"/>
      </w:pPr>
      <w:r>
        <w:rPr>
          <w:noProof/>
        </w:rPr>
        <w:drawing>
          <wp:inline distT="0" distB="0" distL="0" distR="0" wp14:anchorId="70C3BAEF" wp14:editId="40C39C07">
            <wp:extent cx="3434443" cy="2486302"/>
            <wp:effectExtent l="0" t="0" r="0" b="9525"/>
            <wp:docPr id="12939080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3434443" cy="2486302"/>
                    </a:xfrm>
                    <a:prstGeom prst="rect">
                      <a:avLst/>
                    </a:prstGeom>
                  </pic:spPr>
                </pic:pic>
              </a:graphicData>
            </a:graphic>
          </wp:inline>
        </w:drawing>
      </w:r>
    </w:p>
    <w:p w14:paraId="1B313214" w14:textId="320C1A0A" w:rsidR="009230F9" w:rsidRDefault="003A2EE8" w:rsidP="003A2EE8">
      <w:pPr>
        <w:pStyle w:val="NormalText-HelpDoc"/>
      </w:pPr>
      <w:r>
        <w:t>Select one of the view options (e.g., Pivot Table)</w:t>
      </w:r>
    </w:p>
    <w:p w14:paraId="41526DD8" w14:textId="13B83743" w:rsidR="003A2EE8" w:rsidRDefault="003A2EE8" w:rsidP="003A2EE8">
      <w:pPr>
        <w:pStyle w:val="NormalText-HelpDoc"/>
        <w:jc w:val="center"/>
      </w:pPr>
      <w:r w:rsidRPr="003A2EE8">
        <w:rPr>
          <w:noProof/>
        </w:rPr>
        <w:drawing>
          <wp:inline distT="0" distB="0" distL="0" distR="0" wp14:anchorId="746FC797" wp14:editId="3717FDBB">
            <wp:extent cx="2898321" cy="2012455"/>
            <wp:effectExtent l="57150" t="57150" r="111760" b="1212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4259" cy="203046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D2CBB37" w14:textId="1CC2207A" w:rsidR="003A2EE8" w:rsidRDefault="00177110" w:rsidP="00177110">
      <w:pPr>
        <w:pStyle w:val="NormalText-HelpDoc"/>
      </w:pPr>
      <w:r>
        <w:lastRenderedPageBreak/>
        <w:t>You will then have the option of building the table by selecting at least one met</w:t>
      </w:r>
      <w:r w:rsidR="00FD7D43">
        <w:t>ric (</w:t>
      </w:r>
      <w:r>
        <w:t xml:space="preserve">under the sigma), </w:t>
      </w:r>
      <w:r w:rsidR="00FD7D43">
        <w:t>and optionally selecting zero or more dimensions.</w:t>
      </w:r>
    </w:p>
    <w:p w14:paraId="38AD72AD" w14:textId="5E64A024" w:rsidR="00177110" w:rsidRDefault="00177110" w:rsidP="00FD7D43">
      <w:pPr>
        <w:pStyle w:val="NormalText-HelpDoc"/>
        <w:jc w:val="center"/>
      </w:pPr>
      <w:r w:rsidRPr="00177110">
        <w:rPr>
          <w:noProof/>
        </w:rPr>
        <w:drawing>
          <wp:inline distT="0" distB="0" distL="0" distR="0" wp14:anchorId="3C70CD1F" wp14:editId="5AB5301E">
            <wp:extent cx="1699407" cy="2118544"/>
            <wp:effectExtent l="57150" t="57150" r="110490" b="1104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9407" cy="211854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5606B48" w14:textId="3E6095FE" w:rsidR="00FD7D43" w:rsidRDefault="0055310E" w:rsidP="008F3A9C">
      <w:pPr>
        <w:pStyle w:val="NormalText-HelpDoc"/>
      </w:pPr>
      <w:r>
        <w:t>Below is an example of a pivot table showing the number of completed IMPs by legacy region:</w:t>
      </w:r>
    </w:p>
    <w:p w14:paraId="1A66F683" w14:textId="0EE9F5EF" w:rsidR="0055310E" w:rsidRDefault="0055310E" w:rsidP="00FD7D43">
      <w:pPr>
        <w:pStyle w:val="NormalText-HelpDoc"/>
        <w:jc w:val="center"/>
      </w:pPr>
      <w:r w:rsidRPr="0055310E">
        <w:rPr>
          <w:noProof/>
        </w:rPr>
        <w:drawing>
          <wp:inline distT="0" distB="0" distL="0" distR="0" wp14:anchorId="7713D38E" wp14:editId="25CA4ED0">
            <wp:extent cx="4830536" cy="2666084"/>
            <wp:effectExtent l="57150" t="57150" r="122555" b="1155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1553" cy="267216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08C823A" w14:textId="02391554" w:rsidR="00A8001C" w:rsidRDefault="009056CD" w:rsidP="0000184A">
      <w:pPr>
        <w:pStyle w:val="NormalText-HelpDoc"/>
      </w:pPr>
      <w:r>
        <w:t>When a new pivot is created, data will be refreshed from the server automatically. However, for existing pivot tables where there is no modification to the query, d</w:t>
      </w:r>
      <w:r w:rsidR="00547A22">
        <w:t>ata</w:t>
      </w:r>
      <w:r>
        <w:t xml:space="preserve"> will need to </w:t>
      </w:r>
      <w:r w:rsidR="0000184A">
        <w:t>be refreshed</w:t>
      </w:r>
      <w:r w:rsidR="00547A22">
        <w:t xml:space="preserve"> from the server as often as needed by selecting the refresh option</w:t>
      </w:r>
      <w:r>
        <w:t>:</w:t>
      </w:r>
    </w:p>
    <w:p w14:paraId="59438916" w14:textId="645A1C3D" w:rsidR="0000184A" w:rsidRDefault="00187B4E" w:rsidP="00187B4E">
      <w:pPr>
        <w:pStyle w:val="NormalText-HelpDoc"/>
        <w:jc w:val="center"/>
      </w:pPr>
      <w:r w:rsidRPr="00187B4E">
        <w:rPr>
          <w:noProof/>
        </w:rPr>
        <w:lastRenderedPageBreak/>
        <w:drawing>
          <wp:inline distT="0" distB="0" distL="0" distR="0" wp14:anchorId="6FFA4319" wp14:editId="59D8E3B0">
            <wp:extent cx="2491956" cy="1684166"/>
            <wp:effectExtent l="57150" t="57150" r="118110" b="1066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1956" cy="1684166"/>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7FFB704E" w14:textId="22A0819B" w:rsidR="0000184A" w:rsidRDefault="0000184A" w:rsidP="0000184A">
      <w:pPr>
        <w:pStyle w:val="NormalText-HelpDoc"/>
      </w:pPr>
    </w:p>
    <w:p w14:paraId="0298DD4C" w14:textId="08BF09F0" w:rsidR="0000184A" w:rsidRDefault="0000184A" w:rsidP="0000184A">
      <w:pPr>
        <w:pStyle w:val="NormalText-HelpDoc"/>
      </w:pPr>
      <w:r>
        <w:t>Likewise, on</w:t>
      </w:r>
      <w:r w:rsidR="00533760">
        <w:t>ce a connection to a cube is defined, it can be re-used from the Existing Connections option:</w:t>
      </w:r>
    </w:p>
    <w:p w14:paraId="3DA57CE6" w14:textId="5F8296BA" w:rsidR="00533760" w:rsidRDefault="00547A22" w:rsidP="00547A22">
      <w:pPr>
        <w:pStyle w:val="NormalText-HelpDoc"/>
        <w:jc w:val="center"/>
      </w:pPr>
      <w:r w:rsidRPr="00547A22">
        <w:rPr>
          <w:noProof/>
        </w:rPr>
        <w:drawing>
          <wp:inline distT="0" distB="0" distL="0" distR="0" wp14:anchorId="12D88FFD" wp14:editId="6B0BE506">
            <wp:extent cx="2803814" cy="2943705"/>
            <wp:effectExtent l="57150" t="57150" r="111125" b="1238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8007" cy="296910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FDD54DC" w14:textId="708100E6" w:rsidR="0096397E" w:rsidRPr="00DC04AE" w:rsidRDefault="0096397E" w:rsidP="0096397E">
      <w:pPr>
        <w:pStyle w:val="NormalText-HelpDoc"/>
      </w:pPr>
      <w:r>
        <w:t>Note that hovering over an existing connection indicates where it resides locally on your computer. If you want to remove a connection, you can navigate to that folder and remove it using file explorer.</w:t>
      </w:r>
    </w:p>
    <w:p w14:paraId="6AF2FDA8" w14:textId="22156D0F" w:rsidR="00E91FA3" w:rsidRDefault="00E91FA3" w:rsidP="00910B8C">
      <w:pPr>
        <w:pStyle w:val="H1-HelpDoc"/>
      </w:pPr>
      <w:bookmarkStart w:id="330" w:name="_Toc46774668"/>
      <w:r>
        <w:t xml:space="preserve">Adding </w:t>
      </w:r>
      <w:r w:rsidR="0048048D">
        <w:t xml:space="preserve">New </w:t>
      </w:r>
      <w:r>
        <w:t>Data to the Warehouse</w:t>
      </w:r>
      <w:bookmarkEnd w:id="330"/>
    </w:p>
    <w:p w14:paraId="31AE5B42" w14:textId="77777777" w:rsidR="0041282E" w:rsidRDefault="006E3889">
      <w:pPr>
        <w:pStyle w:val="H2-HelpDoc"/>
        <w:rPr>
          <w:ins w:id="331" w:author="Frakes, Brent J" w:date="2020-07-27T15:38:00Z"/>
        </w:rPr>
        <w:pPrChange w:id="332" w:author="Frakes, Brent J" w:date="2020-07-27T15:38:00Z">
          <w:pPr>
            <w:pStyle w:val="NormalText-HelpDoc"/>
          </w:pPr>
        </w:pPrChange>
      </w:pPr>
      <w:bookmarkStart w:id="333" w:name="_Toc46774669"/>
      <w:ins w:id="334" w:author="Frakes, Brent J" w:date="2020-07-27T15:37:00Z">
        <w:r>
          <w:t>Considerations</w:t>
        </w:r>
        <w:bookmarkEnd w:id="333"/>
        <w:r>
          <w:t xml:space="preserve"> </w:t>
        </w:r>
      </w:ins>
    </w:p>
    <w:p w14:paraId="5AA61F95" w14:textId="3DBDB3FA" w:rsidR="00E91FA3" w:rsidRDefault="00E91FA3" w:rsidP="00E91FA3">
      <w:pPr>
        <w:pStyle w:val="NormalText-HelpDoc"/>
      </w:pPr>
      <w:r>
        <w:t xml:space="preserve">The Warehouse is intended to be just that, a </w:t>
      </w:r>
      <w:r w:rsidR="0063508C">
        <w:t xml:space="preserve">space to </w:t>
      </w:r>
      <w:r>
        <w:t>store all types of information</w:t>
      </w:r>
      <w:r w:rsidR="006A2CF8">
        <w:t>, regardless of source and scale.</w:t>
      </w:r>
      <w:r w:rsidR="00D33B75">
        <w:t xml:space="preserve"> </w:t>
      </w:r>
      <w:r w:rsidR="006A2CF8">
        <w:t>Therefore, all data/information is legitimate to add a</w:t>
      </w:r>
      <w:r w:rsidR="005A1EC4">
        <w:t>ssuming</w:t>
      </w:r>
      <w:r w:rsidR="006A2CF8">
        <w:t xml:space="preserve"> it meets the following </w:t>
      </w:r>
      <w:r w:rsidR="00CD1314">
        <w:t>criteria</w:t>
      </w:r>
      <w:r w:rsidR="006A2CF8">
        <w:t>:</w:t>
      </w:r>
    </w:p>
    <w:p w14:paraId="66C8DD54" w14:textId="7E191E98" w:rsidR="006A2CF8" w:rsidRDefault="006A2CF8" w:rsidP="00CD1314">
      <w:pPr>
        <w:pStyle w:val="Bullet-HelpDoc"/>
      </w:pPr>
      <w:r>
        <w:t xml:space="preserve">You are the steward of the data </w:t>
      </w:r>
      <w:r w:rsidR="00CD1314">
        <w:t>or the data is of public domain</w:t>
      </w:r>
    </w:p>
    <w:p w14:paraId="24B7AE9F" w14:textId="74986EFE" w:rsidR="00CD1314" w:rsidRDefault="00CD1314" w:rsidP="00CD1314">
      <w:pPr>
        <w:pStyle w:val="Bullet-HelpDoc"/>
      </w:pPr>
      <w:r>
        <w:t xml:space="preserve">You need this data to </w:t>
      </w:r>
      <w:r w:rsidR="008503F5">
        <w:t>accomplish your duties and/or answer questions related to your job</w:t>
      </w:r>
    </w:p>
    <w:p w14:paraId="16E6FD7D" w14:textId="5E73F5B0" w:rsidR="008503F5" w:rsidRDefault="008503F5" w:rsidP="00CD1314">
      <w:pPr>
        <w:pStyle w:val="Bullet-HelpDoc"/>
      </w:pPr>
      <w:r>
        <w:t>The data is well-documented</w:t>
      </w:r>
    </w:p>
    <w:p w14:paraId="21A55C92" w14:textId="21C8EF28" w:rsidR="008503F5" w:rsidRDefault="008503F5" w:rsidP="00CD1314">
      <w:pPr>
        <w:pStyle w:val="Bullet-HelpDoc"/>
      </w:pPr>
      <w:r>
        <w:lastRenderedPageBreak/>
        <w:t>There is a clear</w:t>
      </w:r>
      <w:r w:rsidR="005C4E59">
        <w:t xml:space="preserve"> process for accommodating changes to the data</w:t>
      </w:r>
    </w:p>
    <w:p w14:paraId="348B9D5C" w14:textId="6B20A55D" w:rsidR="005C4E59" w:rsidRDefault="005C4E59" w:rsidP="005C4E59">
      <w:pPr>
        <w:pStyle w:val="Bullet-HelpDoc"/>
        <w:numPr>
          <w:ilvl w:val="0"/>
          <w:numId w:val="0"/>
        </w:numPr>
        <w:ind w:left="720" w:hanging="360"/>
      </w:pPr>
    </w:p>
    <w:p w14:paraId="5E74E3E8" w14:textId="68CBC03E" w:rsidR="005C4E59" w:rsidRDefault="005C4E59" w:rsidP="005C4E59">
      <w:r>
        <w:t xml:space="preserve">When adding data, </w:t>
      </w:r>
      <w:r w:rsidR="001C0B55">
        <w:t xml:space="preserve">we </w:t>
      </w:r>
      <w:r w:rsidR="00B41B65">
        <w:t xml:space="preserve">will </w:t>
      </w:r>
      <w:r w:rsidR="00502572">
        <w:t xml:space="preserve">have a discussion around the following </w:t>
      </w:r>
      <w:r w:rsidR="001C0B55">
        <w:t>questions</w:t>
      </w:r>
      <w:r w:rsidR="00B41B65">
        <w:t>:</w:t>
      </w:r>
    </w:p>
    <w:p w14:paraId="5EF8DA4D" w14:textId="7BB048F4" w:rsidR="001C0B55" w:rsidDel="00793F8B" w:rsidRDefault="001C0B55" w:rsidP="00B41B65">
      <w:pPr>
        <w:pStyle w:val="Bullet-HelpDoc"/>
        <w:rPr>
          <w:del w:id="335" w:author="Frakes, Brent J" w:date="2020-07-27T15:01:00Z"/>
        </w:rPr>
      </w:pPr>
      <w:del w:id="336" w:author="Frakes, Brent J" w:date="2020-07-27T15:01:00Z">
        <w:r w:rsidDel="00793F8B">
          <w:delText>Does the data map to an existing core dimension?</w:delText>
        </w:r>
      </w:del>
    </w:p>
    <w:p w14:paraId="4E17891B" w14:textId="22095F77" w:rsidR="00B41B65" w:rsidRDefault="00B41B65" w:rsidP="00B41B65">
      <w:pPr>
        <w:pStyle w:val="Bullet-HelpDoc"/>
      </w:pPr>
      <w:r>
        <w:t>Will the information be accessible to the entire USFWS or is it considered private?</w:t>
      </w:r>
    </w:p>
    <w:p w14:paraId="5CA02D46" w14:textId="1ADD801B" w:rsidR="00B41B65" w:rsidRDefault="00742FA1" w:rsidP="00B41B65">
      <w:pPr>
        <w:pStyle w:val="Bullet-HelpDoc"/>
      </w:pPr>
      <w:r>
        <w:t>What types of questions are you wanting to answer with the data?</w:t>
      </w:r>
    </w:p>
    <w:p w14:paraId="3E884E32" w14:textId="404AD94E" w:rsidR="00742FA1" w:rsidRDefault="00742FA1" w:rsidP="00B41B65">
      <w:pPr>
        <w:pStyle w:val="Bullet-HelpDoc"/>
      </w:pPr>
      <w:r>
        <w:t>How should we</w:t>
      </w:r>
      <w:r w:rsidR="00502572">
        <w:t xml:space="preserve"> handle NULL values?</w:t>
      </w:r>
    </w:p>
    <w:p w14:paraId="127F6BEA" w14:textId="1170510A" w:rsidR="00502572" w:rsidRDefault="00B569F9" w:rsidP="00B41B65">
      <w:pPr>
        <w:pStyle w:val="Bullet-HelpDoc"/>
        <w:rPr>
          <w:ins w:id="337" w:author="Frakes, Brent J" w:date="2020-07-27T15:02:00Z"/>
        </w:rPr>
      </w:pPr>
      <w:r>
        <w:t>What is the best way to synchronize with the data source</w:t>
      </w:r>
      <w:ins w:id="338" w:author="Frakes, Brent J" w:date="2020-07-27T15:02:00Z">
        <w:r w:rsidR="00D404E4">
          <w:t>(s)</w:t>
        </w:r>
      </w:ins>
      <w:r>
        <w:t>?</w:t>
      </w:r>
    </w:p>
    <w:p w14:paraId="441D58BE" w14:textId="7F818368" w:rsidR="00D404E4" w:rsidRDefault="00D404E4" w:rsidP="00B41B65">
      <w:pPr>
        <w:pStyle w:val="Bullet-HelpDoc"/>
      </w:pPr>
      <w:ins w:id="339" w:author="Frakes, Brent J" w:date="2020-07-27T15:02:00Z">
        <w:r>
          <w:t>How likely is/are the data source(s) to change in structure?</w:t>
        </w:r>
      </w:ins>
    </w:p>
    <w:p w14:paraId="3F85FEEB" w14:textId="79FCB976" w:rsidR="00B569F9" w:rsidRDefault="00B569F9" w:rsidP="00B41B65">
      <w:pPr>
        <w:pStyle w:val="Bullet-HelpDoc"/>
      </w:pPr>
      <w:r>
        <w:t>Is there a need to track changes over time?</w:t>
      </w:r>
    </w:p>
    <w:p w14:paraId="7A846CBA" w14:textId="6A7E45FC" w:rsidR="004D232E" w:rsidRDefault="009939B4" w:rsidP="004D232E">
      <w:pPr>
        <w:pStyle w:val="Bullet-HelpDoc"/>
        <w:rPr>
          <w:ins w:id="340" w:author="Frakes, Brent J" w:date="2020-07-27T15:03:00Z"/>
        </w:rPr>
      </w:pPr>
      <w:r>
        <w:t>What program are you in?</w:t>
      </w:r>
    </w:p>
    <w:p w14:paraId="094FD294" w14:textId="0B60B1F3" w:rsidR="004D232E" w:rsidRPr="005C4E59" w:rsidRDefault="004D232E">
      <w:pPr>
        <w:pStyle w:val="Bullet-HelpDoc"/>
      </w:pPr>
      <w:ins w:id="341" w:author="Frakes, Brent J" w:date="2020-07-27T15:03:00Z">
        <w:r>
          <w:t xml:space="preserve">How </w:t>
        </w:r>
        <w:r w:rsidR="002D3BD9">
          <w:t>reliable is the data source for quality?  How would one assess each row/record for qualit</w:t>
        </w:r>
      </w:ins>
      <w:ins w:id="342" w:author="Frakes, Brent J" w:date="2020-07-27T15:04:00Z">
        <w:r w:rsidR="002D3BD9">
          <w:t>y?</w:t>
        </w:r>
      </w:ins>
    </w:p>
    <w:p w14:paraId="3F0B5E66" w14:textId="7B145196" w:rsidR="00CD1314" w:rsidDel="00C04DE9" w:rsidRDefault="00BD4209" w:rsidP="00E91FA3">
      <w:pPr>
        <w:pStyle w:val="NormalText-HelpDoc"/>
        <w:rPr>
          <w:del w:id="343" w:author="Frakes, Brent J" w:date="2020-07-27T15:01:00Z"/>
        </w:rPr>
      </w:pPr>
      <w:del w:id="344" w:author="Frakes, Brent J" w:date="2020-07-27T15:01:00Z">
        <w:r w:rsidDel="00C04DE9">
          <w:delText>Based on these, the Warehouse Governance Team will consider the following:</w:delText>
        </w:r>
      </w:del>
    </w:p>
    <w:p w14:paraId="0654ABB1" w14:textId="07D60265" w:rsidR="00BD4209" w:rsidDel="001C2CAA" w:rsidRDefault="00BD4209" w:rsidP="00BD4209">
      <w:pPr>
        <w:pStyle w:val="Bullet-HelpDoc"/>
        <w:rPr>
          <w:moveFrom w:id="345" w:author="Frakes, Brent J" w:date="2020-07-27T14:52:00Z"/>
        </w:rPr>
      </w:pPr>
      <w:moveFromRangeStart w:id="346" w:author="Frakes, Brent J" w:date="2020-07-27T14:52:00Z" w:name="move46753981"/>
      <w:moveFrom w:id="347" w:author="Frakes, Brent J" w:date="2020-07-27T14:52:00Z">
        <w:r w:rsidDel="001C2CAA">
          <w:t>Do any core dimensions need to be modified to accommodate the new information?</w:t>
        </w:r>
        <w:r w:rsidR="00F04570" w:rsidDel="001C2CAA">
          <w:t xml:space="preserve"> If so, are there</w:t>
        </w:r>
        <w:r w:rsidR="00092391" w:rsidDel="001C2CAA">
          <w:t xml:space="preserve"> any</w:t>
        </w:r>
        <w:r w:rsidR="00F04570" w:rsidDel="001C2CAA">
          <w:t xml:space="preserve"> fact tables that will be affected by any changes?</w:t>
        </w:r>
      </w:moveFrom>
    </w:p>
    <w:p w14:paraId="3454A5FB" w14:textId="3C867B7F" w:rsidR="00BD4209" w:rsidDel="001C2CAA" w:rsidRDefault="00BD4209" w:rsidP="00BD4209">
      <w:pPr>
        <w:pStyle w:val="Bullet-HelpDoc"/>
        <w:rPr>
          <w:moveFrom w:id="348" w:author="Frakes, Brent J" w:date="2020-07-27T14:52:00Z"/>
        </w:rPr>
      </w:pPr>
      <w:moveFrom w:id="349" w:author="Frakes, Brent J" w:date="2020-07-27T14:52:00Z">
        <w:r w:rsidDel="001C2CAA">
          <w:t>Is there a new common dimension that should be added?</w:t>
        </w:r>
      </w:moveFrom>
    </w:p>
    <w:p w14:paraId="3AA40604" w14:textId="624C1AB2" w:rsidR="00AA00E0" w:rsidDel="001C2CAA" w:rsidRDefault="00AA00E0" w:rsidP="00BD4209">
      <w:pPr>
        <w:pStyle w:val="Bullet-HelpDoc"/>
        <w:rPr>
          <w:moveFrom w:id="350" w:author="Frakes, Brent J" w:date="2020-07-27T14:52:00Z"/>
        </w:rPr>
      </w:pPr>
      <w:moveFrom w:id="351" w:author="Frakes, Brent J" w:date="2020-07-27T14:52:00Z">
        <w:r w:rsidDel="001C2CAA">
          <w:t>Who will be responsible for updating and maintaining the ETL process?</w:t>
        </w:r>
      </w:moveFrom>
    </w:p>
    <w:moveFromRangeEnd w:id="346"/>
    <w:p w14:paraId="105FA30E" w14:textId="3FFF0DFA" w:rsidR="00897AAE" w:rsidRDefault="00897AAE" w:rsidP="00897AAE">
      <w:pPr>
        <w:pStyle w:val="Bullet-HelpDoc"/>
        <w:numPr>
          <w:ilvl w:val="0"/>
          <w:numId w:val="0"/>
        </w:numPr>
        <w:ind w:left="720" w:hanging="360"/>
      </w:pPr>
    </w:p>
    <w:p w14:paraId="36C80B02" w14:textId="0D0596E7" w:rsidR="00897AAE" w:rsidRDefault="00107219" w:rsidP="00897AAE">
      <w:pPr>
        <w:pStyle w:val="NormalText-HelpDoc"/>
      </w:pPr>
      <w:r>
        <w:t xml:space="preserve">Because staff resources are limited, we will prioritize adding new data </w:t>
      </w:r>
      <w:r w:rsidR="00E771EE">
        <w:t>based on the following considerations:</w:t>
      </w:r>
    </w:p>
    <w:p w14:paraId="2A7AC8BA" w14:textId="346E6477" w:rsidR="00E771EE" w:rsidRDefault="00E771EE" w:rsidP="00E771EE">
      <w:pPr>
        <w:pStyle w:val="Bullet-HelpDoc"/>
      </w:pPr>
      <w:r>
        <w:t>Number of users needing the information</w:t>
      </w:r>
      <w:r w:rsidR="004141EB">
        <w:t xml:space="preserve">, including whether the information is considered core or program-specific </w:t>
      </w:r>
    </w:p>
    <w:p w14:paraId="7D4FECEC" w14:textId="5834627A" w:rsidR="00E771EE" w:rsidRDefault="00631510" w:rsidP="00E771EE">
      <w:pPr>
        <w:pStyle w:val="Bullet-HelpDoc"/>
      </w:pPr>
      <w:r>
        <w:t xml:space="preserve">Roles of users within the organization (leadership, </w:t>
      </w:r>
      <w:r w:rsidR="004359D5">
        <w:t>refuge staff, office support)</w:t>
      </w:r>
    </w:p>
    <w:p w14:paraId="6CB2C346" w14:textId="61E0E963" w:rsidR="004359D5" w:rsidRDefault="004359D5" w:rsidP="00E771EE">
      <w:pPr>
        <w:pStyle w:val="Bullet-HelpDoc"/>
      </w:pPr>
      <w:r>
        <w:t xml:space="preserve">The </w:t>
      </w:r>
      <w:r w:rsidR="00E76CD3">
        <w:t>complexity</w:t>
      </w:r>
      <w:r>
        <w:t xml:space="preserve"> of the ETL process</w:t>
      </w:r>
    </w:p>
    <w:p w14:paraId="4ED98A7A" w14:textId="305791DB" w:rsidR="004359D5" w:rsidRDefault="004359D5" w:rsidP="00E771EE">
      <w:pPr>
        <w:pStyle w:val="Bullet-HelpDoc"/>
      </w:pPr>
      <w:r>
        <w:t xml:space="preserve">The </w:t>
      </w:r>
      <w:r w:rsidR="00346861">
        <w:t>space required to manage the data</w:t>
      </w:r>
    </w:p>
    <w:p w14:paraId="3DC2D1DB" w14:textId="0BAFB91F" w:rsidR="004359D5" w:rsidRDefault="004359D5" w:rsidP="00E771EE">
      <w:pPr>
        <w:pStyle w:val="Bullet-HelpDoc"/>
      </w:pPr>
      <w:r>
        <w:t xml:space="preserve">The quality of the </w:t>
      </w:r>
      <w:r w:rsidR="00763D43">
        <w:t xml:space="preserve">source </w:t>
      </w:r>
      <w:r>
        <w:t>information</w:t>
      </w:r>
      <w:r w:rsidR="00763D43">
        <w:t xml:space="preserve"> and the cost associated with cleanup</w:t>
      </w:r>
    </w:p>
    <w:p w14:paraId="6F5D9E98" w14:textId="2A833EA0" w:rsidR="00763D43" w:rsidRDefault="00C2036E" w:rsidP="00E771EE">
      <w:pPr>
        <w:pStyle w:val="Bullet-HelpDoc"/>
      </w:pPr>
      <w:r>
        <w:t>How the information aligns with the priorities of the USFWS</w:t>
      </w:r>
    </w:p>
    <w:p w14:paraId="08063F38" w14:textId="6F2D428C" w:rsidR="00346861" w:rsidRDefault="00E76CD3" w:rsidP="00E771EE">
      <w:pPr>
        <w:pStyle w:val="Bullet-HelpDoc"/>
        <w:rPr>
          <w:ins w:id="352" w:author="Frakes, Brent J" w:date="2020-07-24T16:39:00Z"/>
        </w:rPr>
      </w:pPr>
      <w:r>
        <w:t>Whether there are any legal issues with accessing/using the data</w:t>
      </w:r>
    </w:p>
    <w:p w14:paraId="6A084D57" w14:textId="7ACC0F57" w:rsidR="00EF7778" w:rsidRDefault="004E7F8E" w:rsidP="007570C1">
      <w:pPr>
        <w:pStyle w:val="H2-HelpDoc"/>
        <w:rPr>
          <w:ins w:id="353" w:author="Frakes, Brent J" w:date="2020-07-24T23:55:00Z"/>
        </w:rPr>
      </w:pPr>
      <w:bookmarkStart w:id="354" w:name="_Toc46774670"/>
      <w:ins w:id="355" w:author="Frakes, Brent J" w:date="2020-07-27T14:53:00Z">
        <w:r>
          <w:t>Steps</w:t>
        </w:r>
      </w:ins>
      <w:ins w:id="356" w:author="Frakes, Brent J" w:date="2020-07-27T15:04:00Z">
        <w:r w:rsidR="002D3BD9">
          <w:t xml:space="preserve"> to Adding </w:t>
        </w:r>
        <w:r w:rsidR="00074BB6">
          <w:t>Data Object</w:t>
        </w:r>
      </w:ins>
      <w:ins w:id="357" w:author="Frakes, Brent J" w:date="2020-07-27T15:38:00Z">
        <w:r w:rsidR="0041282E">
          <w:t>s</w:t>
        </w:r>
      </w:ins>
      <w:ins w:id="358" w:author="Frakes, Brent J" w:date="2020-07-27T15:04:00Z">
        <w:r w:rsidR="00074BB6">
          <w:t xml:space="preserve"> t</w:t>
        </w:r>
        <w:r w:rsidR="002D3BD9">
          <w:t>o the Warehouse</w:t>
        </w:r>
      </w:ins>
      <w:bookmarkEnd w:id="354"/>
    </w:p>
    <w:p w14:paraId="12B3A63B" w14:textId="08EFD0DE" w:rsidR="00442796" w:rsidRDefault="00442796" w:rsidP="00EF7778">
      <w:pPr>
        <w:pStyle w:val="NormalText-HelpDoc"/>
        <w:rPr>
          <w:ins w:id="359" w:author="Frakes, Brent J" w:date="2020-07-27T14:52:00Z"/>
        </w:rPr>
      </w:pPr>
      <w:ins w:id="360" w:author="Frakes, Brent J" w:date="2020-07-27T14:51:00Z">
        <w:r>
          <w:t xml:space="preserve">The addition </w:t>
        </w:r>
      </w:ins>
      <w:ins w:id="361" w:author="Frakes, Brent J" w:date="2020-07-27T14:54:00Z">
        <w:r w:rsidR="004E7F8E">
          <w:t>of data</w:t>
        </w:r>
      </w:ins>
      <w:ins w:id="362" w:author="Frakes, Brent J" w:date="2020-07-27T14:51:00Z">
        <w:r>
          <w:t xml:space="preserve"> </w:t>
        </w:r>
      </w:ins>
      <w:ins w:id="363" w:author="Frakes, Brent J" w:date="2020-07-27T15:04:00Z">
        <w:r w:rsidR="00074BB6">
          <w:t>objects</w:t>
        </w:r>
      </w:ins>
      <w:ins w:id="364" w:author="Frakes, Brent J" w:date="2020-07-27T15:05:00Z">
        <w:r w:rsidR="004824A1">
          <w:t xml:space="preserve"> - includes dimensions and facts and may also include views – </w:t>
        </w:r>
        <w:r w:rsidR="000E0991">
          <w:t>about some sour</w:t>
        </w:r>
      </w:ins>
      <w:ins w:id="365" w:author="Frakes, Brent J" w:date="2020-07-27T15:06:00Z">
        <w:r w:rsidR="000E0991">
          <w:t xml:space="preserve">ce information, </w:t>
        </w:r>
      </w:ins>
      <w:ins w:id="366" w:author="Frakes, Brent J" w:date="2020-07-27T14:51:00Z">
        <w:r>
          <w:t xml:space="preserve">generally </w:t>
        </w:r>
      </w:ins>
      <w:ins w:id="367" w:author="Frakes, Brent J" w:date="2020-07-27T14:52:00Z">
        <w:r>
          <w:t>adheres to the following steps</w:t>
        </w:r>
      </w:ins>
      <w:ins w:id="368" w:author="Frakes, Brent J" w:date="2020-07-27T14:59:00Z">
        <w:r w:rsidR="006368C3">
          <w:t xml:space="preserve">, recognizing that the steps typically iterative and </w:t>
        </w:r>
      </w:ins>
      <w:ins w:id="369" w:author="Frakes, Brent J" w:date="2020-07-27T15:00:00Z">
        <w:r w:rsidR="006368C3">
          <w:t>rarely completely linear.</w:t>
        </w:r>
      </w:ins>
      <w:ins w:id="370" w:author="Frakes, Brent J" w:date="2020-07-27T15:18:00Z">
        <w:r w:rsidR="00BE1013">
          <w:t xml:space="preserve"> </w:t>
        </w:r>
      </w:ins>
    </w:p>
    <w:p w14:paraId="52FCC792" w14:textId="36F62CEB" w:rsidR="00442796" w:rsidRDefault="005950EA" w:rsidP="005950EA">
      <w:pPr>
        <w:pStyle w:val="H3-HelpDoc"/>
        <w:rPr>
          <w:ins w:id="371" w:author="Frakes, Brent J" w:date="2020-07-27T14:54:00Z"/>
        </w:rPr>
      </w:pPr>
      <w:bookmarkStart w:id="372" w:name="_Toc46774671"/>
      <w:ins w:id="373" w:author="Frakes, Brent J" w:date="2020-07-27T14:53:00Z">
        <w:r>
          <w:t>Planning</w:t>
        </w:r>
      </w:ins>
      <w:bookmarkEnd w:id="372"/>
    </w:p>
    <w:p w14:paraId="1D2612A0" w14:textId="5585F992" w:rsidR="000C006E" w:rsidRPr="000C006E" w:rsidRDefault="000C006E">
      <w:pPr>
        <w:pStyle w:val="NormalText-HelpDoc"/>
        <w:rPr>
          <w:ins w:id="374" w:author="Frakes, Brent J" w:date="2020-07-27T14:52:00Z"/>
        </w:rPr>
      </w:pPr>
      <w:ins w:id="375" w:author="Frakes, Brent J" w:date="2020-07-27T14:54:00Z">
        <w:r>
          <w:t>The planning phase considers:</w:t>
        </w:r>
      </w:ins>
    </w:p>
    <w:p w14:paraId="6F522364" w14:textId="7CF3B3F1" w:rsidR="005950EA" w:rsidRDefault="00BB7EFF" w:rsidP="005950EA">
      <w:pPr>
        <w:pStyle w:val="Bullet-HelpDoc"/>
        <w:rPr>
          <w:moveTo w:id="376" w:author="Frakes, Brent J" w:date="2020-07-27T14:52:00Z"/>
        </w:rPr>
      </w:pPr>
      <w:ins w:id="377" w:author="Frakes, Brent J" w:date="2020-07-27T14:55:00Z">
        <w:r>
          <w:t>Whether</w:t>
        </w:r>
      </w:ins>
      <w:ins w:id="378" w:author="Frakes, Brent J" w:date="2020-07-27T14:56:00Z">
        <w:r w:rsidR="00BB7E7A">
          <w:t xml:space="preserve"> a new conformed dimension</w:t>
        </w:r>
      </w:ins>
      <w:ins w:id="379" w:author="Frakes, Brent J" w:date="2020-07-27T14:57:00Z">
        <w:r w:rsidR="006F4759">
          <w:t>/facts</w:t>
        </w:r>
        <w:r w:rsidR="008A2812">
          <w:t>/views</w:t>
        </w:r>
      </w:ins>
      <w:ins w:id="380" w:author="Frakes, Brent J" w:date="2020-07-27T14:56:00Z">
        <w:r w:rsidR="00BB7E7A">
          <w:t xml:space="preserve"> should be added</w:t>
        </w:r>
        <w:r w:rsidR="006F4759">
          <w:t>,</w:t>
        </w:r>
      </w:ins>
      <w:ins w:id="381" w:author="Frakes, Brent J" w:date="2020-07-27T14:57:00Z">
        <w:r w:rsidR="006F4759">
          <w:t xml:space="preserve"> existing</w:t>
        </w:r>
      </w:ins>
      <w:ins w:id="382" w:author="Frakes, Brent J" w:date="2020-07-27T14:55:00Z">
        <w:r>
          <w:t xml:space="preserve"> </w:t>
        </w:r>
      </w:ins>
      <w:moveToRangeStart w:id="383" w:author="Frakes, Brent J" w:date="2020-07-27T14:52:00Z" w:name="move46753981"/>
      <w:moveTo w:id="384" w:author="Frakes, Brent J" w:date="2020-07-27T14:52:00Z">
        <w:del w:id="385" w:author="Frakes, Brent J" w:date="2020-07-27T14:55:00Z">
          <w:r w:rsidR="005950EA" w:rsidDel="00BB7EFF">
            <w:delText xml:space="preserve">Do any </w:delText>
          </w:r>
        </w:del>
        <w:del w:id="386" w:author="Frakes, Brent J" w:date="2020-07-27T14:57:00Z">
          <w:r w:rsidR="005950EA" w:rsidDel="006F4759">
            <w:delText>core</w:delText>
          </w:r>
        </w:del>
      </w:moveTo>
      <w:ins w:id="387" w:author="Frakes, Brent J" w:date="2020-07-27T14:57:00Z">
        <w:r w:rsidR="006F4759">
          <w:t>conformed</w:t>
        </w:r>
      </w:ins>
      <w:moveTo w:id="388" w:author="Frakes, Brent J" w:date="2020-07-27T14:52:00Z">
        <w:r w:rsidR="005950EA">
          <w:t xml:space="preserve"> dimensions</w:t>
        </w:r>
      </w:moveTo>
      <w:ins w:id="389" w:author="Frakes, Brent J" w:date="2020-07-27T14:56:00Z">
        <w:r w:rsidR="005933DC">
          <w:t>/facts</w:t>
        </w:r>
      </w:ins>
      <w:ins w:id="390" w:author="Frakes, Brent J" w:date="2020-07-27T14:57:00Z">
        <w:r w:rsidR="008A2812">
          <w:t>/views</w:t>
        </w:r>
      </w:ins>
      <w:moveTo w:id="391" w:author="Frakes, Brent J" w:date="2020-07-27T14:52:00Z">
        <w:r w:rsidR="005950EA">
          <w:t xml:space="preserve"> need to be modified</w:t>
        </w:r>
      </w:moveTo>
      <w:ins w:id="392" w:author="Frakes, Brent J" w:date="2020-07-27T14:57:00Z">
        <w:r w:rsidR="006F4759">
          <w:t>, or a program</w:t>
        </w:r>
      </w:ins>
      <w:ins w:id="393" w:author="Frakes, Brent J" w:date="2020-07-27T14:58:00Z">
        <w:r w:rsidR="008A2812">
          <w:t>-specific</w:t>
        </w:r>
        <w:r w:rsidR="00911E08">
          <w:t xml:space="preserve"> dimensions/</w:t>
        </w:r>
      </w:ins>
      <w:ins w:id="394" w:author="Frakes, Brent J" w:date="2020-07-28T07:17:00Z">
        <w:r w:rsidR="0007703F">
          <w:t>facts</w:t>
        </w:r>
      </w:ins>
      <w:ins w:id="395" w:author="Frakes, Brent J" w:date="2020-07-27T14:57:00Z">
        <w:r w:rsidR="006F4759">
          <w:t xml:space="preserve"> </w:t>
        </w:r>
      </w:ins>
      <w:ins w:id="396" w:author="Frakes, Brent J" w:date="2020-07-27T14:58:00Z">
        <w:r w:rsidR="00911E08">
          <w:t xml:space="preserve">need to be created to </w:t>
        </w:r>
      </w:ins>
      <w:moveTo w:id="397" w:author="Frakes, Brent J" w:date="2020-07-27T14:52:00Z">
        <w:del w:id="398" w:author="Frakes, Brent J" w:date="2020-07-27T14:58:00Z">
          <w:r w:rsidR="005950EA" w:rsidDel="00911E08">
            <w:delText xml:space="preserve"> to</w:delText>
          </w:r>
        </w:del>
        <w:del w:id="399" w:author="Frakes, Brent J" w:date="2020-07-28T07:19:00Z">
          <w:r w:rsidR="005950EA" w:rsidDel="00AE4EB4">
            <w:delText xml:space="preserve"> </w:delText>
          </w:r>
        </w:del>
        <w:r w:rsidR="005950EA">
          <w:t>accommodate the new information</w:t>
        </w:r>
      </w:moveTo>
      <w:ins w:id="400" w:author="Frakes, Brent J" w:date="2020-07-27T14:55:00Z">
        <w:r w:rsidR="00FE5C59">
          <w:t xml:space="preserve">. </w:t>
        </w:r>
      </w:ins>
      <w:moveTo w:id="401" w:author="Frakes, Brent J" w:date="2020-07-27T14:52:00Z">
        <w:del w:id="402" w:author="Frakes, Brent J" w:date="2020-07-27T14:56:00Z">
          <w:r w:rsidR="005950EA" w:rsidDel="005933DC">
            <w:delText xml:space="preserve">? If so, </w:delText>
          </w:r>
        </w:del>
        <w:del w:id="403" w:author="Frakes, Brent J" w:date="2020-07-27T14:55:00Z">
          <w:r w:rsidR="005950EA" w:rsidDel="00FE5C59">
            <w:delText xml:space="preserve">are there any </w:delText>
          </w:r>
        </w:del>
        <w:del w:id="404" w:author="Frakes, Brent J" w:date="2020-07-27T14:56:00Z">
          <w:r w:rsidR="005950EA" w:rsidDel="005933DC">
            <w:delText xml:space="preserve">fact tables that will be affected by </w:delText>
          </w:r>
        </w:del>
        <w:del w:id="405" w:author="Frakes, Brent J" w:date="2020-07-27T14:55:00Z">
          <w:r w:rsidR="005950EA" w:rsidDel="00FE5C59">
            <w:delText>any</w:delText>
          </w:r>
        </w:del>
        <w:del w:id="406" w:author="Frakes, Brent J" w:date="2020-07-27T14:56:00Z">
          <w:r w:rsidR="005950EA" w:rsidDel="005933DC">
            <w:delText xml:space="preserve"> changes?</w:delText>
          </w:r>
        </w:del>
      </w:moveTo>
    </w:p>
    <w:p w14:paraId="3D24A346" w14:textId="619F78F6" w:rsidR="005950EA" w:rsidDel="00D1484A" w:rsidRDefault="005950EA" w:rsidP="005950EA">
      <w:pPr>
        <w:pStyle w:val="Bullet-HelpDoc"/>
        <w:rPr>
          <w:del w:id="407" w:author="Frakes, Brent J" w:date="2020-07-27T15:00:00Z"/>
          <w:moveTo w:id="408" w:author="Frakes, Brent J" w:date="2020-07-27T14:52:00Z"/>
        </w:rPr>
      </w:pPr>
      <w:moveTo w:id="409" w:author="Frakes, Brent J" w:date="2020-07-27T14:52:00Z">
        <w:del w:id="410" w:author="Frakes, Brent J" w:date="2020-07-27T15:00:00Z">
          <w:r w:rsidDel="00D1484A">
            <w:delText>Is there a new common dimension that should be added?</w:delText>
          </w:r>
        </w:del>
      </w:moveTo>
    </w:p>
    <w:p w14:paraId="4198764B" w14:textId="465AF0F7" w:rsidR="005950EA" w:rsidRDefault="005950EA" w:rsidP="005950EA">
      <w:pPr>
        <w:pStyle w:val="Bullet-HelpDoc"/>
        <w:rPr>
          <w:ins w:id="411" w:author="Frakes, Brent J" w:date="2020-07-27T14:54:00Z"/>
        </w:rPr>
      </w:pPr>
      <w:moveTo w:id="412" w:author="Frakes, Brent J" w:date="2020-07-27T14:52:00Z">
        <w:r>
          <w:t>Who will be responsible for updating and maintaining the ETL process</w:t>
        </w:r>
        <w:del w:id="413" w:author="Frakes, Brent J" w:date="2020-07-27T15:00:00Z">
          <w:r w:rsidDel="00D1484A">
            <w:delText>?</w:delText>
          </w:r>
        </w:del>
      </w:moveTo>
    </w:p>
    <w:p w14:paraId="29DB1F8E" w14:textId="11F92C0A" w:rsidR="00BB7EFF" w:rsidRDefault="00D1484A" w:rsidP="005950EA">
      <w:pPr>
        <w:pStyle w:val="Bullet-HelpDoc"/>
        <w:rPr>
          <w:ins w:id="414" w:author="Frakes, Brent J" w:date="2020-07-27T15:07:00Z"/>
        </w:rPr>
      </w:pPr>
      <w:ins w:id="415" w:author="Frakes, Brent J" w:date="2020-07-27T15:00:00Z">
        <w:r>
          <w:t xml:space="preserve">Whether </w:t>
        </w:r>
      </w:ins>
      <w:ins w:id="416" w:author="Frakes, Brent J" w:date="2020-07-27T14:54:00Z">
        <w:r w:rsidR="00BB7EFF">
          <w:t>the information that is restricted to specific</w:t>
        </w:r>
      </w:ins>
      <w:ins w:id="417" w:author="Frakes, Brent J" w:date="2020-07-28T07:17:00Z">
        <w:r w:rsidR="00DF199B">
          <w:t xml:space="preserve"> individuals</w:t>
        </w:r>
      </w:ins>
      <w:ins w:id="418" w:author="Frakes, Brent J" w:date="2020-07-28T08:39:00Z">
        <w:r w:rsidR="00505376">
          <w:t>, internal or public</w:t>
        </w:r>
      </w:ins>
    </w:p>
    <w:p w14:paraId="7855EE7C" w14:textId="1D2374EF" w:rsidR="000E0991" w:rsidRDefault="001B4679" w:rsidP="00887BBB">
      <w:pPr>
        <w:pStyle w:val="Bullet-HelpDoc"/>
        <w:rPr>
          <w:ins w:id="419" w:author="Frakes, Brent J" w:date="2020-07-27T15:08:00Z"/>
        </w:rPr>
      </w:pPr>
      <w:ins w:id="420" w:author="Frakes, Brent J" w:date="2020-07-27T15:07:00Z">
        <w:r>
          <w:lastRenderedPageBreak/>
          <w:t>If the source data is likely to change over time</w:t>
        </w:r>
        <w:r w:rsidR="00FD2156">
          <w:t xml:space="preserve"> and if so, whether the changes</w:t>
        </w:r>
        <w:r w:rsidR="000E0991">
          <w:t xml:space="preserve"> need to be tracked </w:t>
        </w:r>
      </w:ins>
    </w:p>
    <w:p w14:paraId="3D733108" w14:textId="66C79B2F" w:rsidR="00FD2156" w:rsidRDefault="00702D9D" w:rsidP="00887BBB">
      <w:pPr>
        <w:pStyle w:val="Bullet-HelpDoc"/>
        <w:rPr>
          <w:ins w:id="421" w:author="Frakes, Brent J" w:date="2020-07-27T15:14:00Z"/>
        </w:rPr>
      </w:pPr>
      <w:ins w:id="422" w:author="Frakes, Brent J" w:date="2020-07-27T15:08:00Z">
        <w:r>
          <w:t xml:space="preserve">What the primary and natural key of the source data </w:t>
        </w:r>
      </w:ins>
      <w:ins w:id="423" w:author="Frakes, Brent J" w:date="2020-07-27T15:09:00Z">
        <w:r>
          <w:t>is</w:t>
        </w:r>
      </w:ins>
    </w:p>
    <w:p w14:paraId="12993F15" w14:textId="57586A09" w:rsidR="003E1940" w:rsidRDefault="003E1940" w:rsidP="00887BBB">
      <w:pPr>
        <w:pStyle w:val="Bullet-HelpDoc"/>
        <w:rPr>
          <w:ins w:id="424" w:author="Frakes, Brent J" w:date="2020-07-27T15:15:00Z"/>
        </w:rPr>
      </w:pPr>
      <w:ins w:id="425" w:author="Frakes, Brent J" w:date="2020-07-27T15:14:00Z">
        <w:r>
          <w:t>What dimensions are required to build each fact table</w:t>
        </w:r>
      </w:ins>
    </w:p>
    <w:p w14:paraId="75E8C211" w14:textId="363ED895" w:rsidR="00A01DF1" w:rsidRDefault="00A01DF1" w:rsidP="00887BBB">
      <w:pPr>
        <w:pStyle w:val="Bullet-HelpDoc"/>
        <w:rPr>
          <w:ins w:id="426" w:author="Frakes, Brent J" w:date="2020-07-27T15:20:00Z"/>
        </w:rPr>
      </w:pPr>
      <w:ins w:id="427" w:author="Frakes, Brent J" w:date="2020-07-27T15:15:00Z">
        <w:r>
          <w:t>What is the grain of each fact table</w:t>
        </w:r>
      </w:ins>
    </w:p>
    <w:p w14:paraId="2407AC90" w14:textId="4B9A92FF" w:rsidR="00E93E06" w:rsidRDefault="00E93E06" w:rsidP="00887BBB">
      <w:pPr>
        <w:pStyle w:val="Bullet-HelpDoc"/>
        <w:rPr>
          <w:ins w:id="428" w:author="Frakes, Brent J" w:date="2020-07-27T15:26:00Z"/>
        </w:rPr>
      </w:pPr>
      <w:ins w:id="429" w:author="Frakes, Brent J" w:date="2020-07-27T15:20:00Z">
        <w:r>
          <w:t>What improvements need to be made to the source data</w:t>
        </w:r>
      </w:ins>
    </w:p>
    <w:p w14:paraId="66500397" w14:textId="19974867" w:rsidR="00802A13" w:rsidRDefault="00316E7E" w:rsidP="00802A13">
      <w:pPr>
        <w:pStyle w:val="Bullet-HelpDoc"/>
        <w:rPr>
          <w:ins w:id="430" w:author="Frakes, Brent J" w:date="2020-07-27T15:26:00Z"/>
        </w:rPr>
      </w:pPr>
      <w:ins w:id="431" w:author="Frakes, Brent J" w:date="2020-07-27T15:26:00Z">
        <w:r>
          <w:t xml:space="preserve">Whether the new information added </w:t>
        </w:r>
        <w:r w:rsidR="00802A13">
          <w:t>will support end user views/queries</w:t>
        </w:r>
      </w:ins>
    </w:p>
    <w:p w14:paraId="040624BF" w14:textId="77777777" w:rsidR="00802A13" w:rsidRDefault="00802A13">
      <w:pPr>
        <w:pStyle w:val="Bullet-HelpDoc"/>
        <w:numPr>
          <w:ilvl w:val="0"/>
          <w:numId w:val="0"/>
        </w:numPr>
        <w:ind w:left="360"/>
        <w:rPr>
          <w:moveTo w:id="432" w:author="Frakes, Brent J" w:date="2020-07-27T14:52:00Z"/>
        </w:rPr>
        <w:pPrChange w:id="433" w:author="Frakes, Brent J" w:date="2020-07-28T07:18:00Z">
          <w:pPr>
            <w:pStyle w:val="Bullet-HelpDoc"/>
          </w:pPr>
        </w:pPrChange>
      </w:pPr>
    </w:p>
    <w:p w14:paraId="09DF47AF" w14:textId="5D780FBE" w:rsidR="00E06611" w:rsidRDefault="000E0991">
      <w:pPr>
        <w:pStyle w:val="H3-HelpDoc"/>
        <w:rPr>
          <w:ins w:id="434" w:author="Frakes, Brent J" w:date="2020-07-27T14:51:00Z"/>
        </w:rPr>
        <w:pPrChange w:id="435" w:author="Frakes, Brent J" w:date="2020-07-27T15:06:00Z">
          <w:pPr>
            <w:pStyle w:val="NormalText-HelpDoc"/>
          </w:pPr>
        </w:pPrChange>
      </w:pPr>
      <w:bookmarkStart w:id="436" w:name="_Toc46774672"/>
      <w:moveToRangeEnd w:id="383"/>
      <w:ins w:id="437" w:author="Frakes, Brent J" w:date="2020-07-27T15:06:00Z">
        <w:r>
          <w:t xml:space="preserve">Define </w:t>
        </w:r>
      </w:ins>
      <w:ins w:id="438" w:author="Frakes, Brent J" w:date="2020-07-27T15:17:00Z">
        <w:r w:rsidR="00413EC7">
          <w:t xml:space="preserve">Initial </w:t>
        </w:r>
      </w:ins>
      <w:ins w:id="439" w:author="Frakes, Brent J" w:date="2020-07-27T15:06:00Z">
        <w:r>
          <w:t>ETL Process</w:t>
        </w:r>
      </w:ins>
      <w:bookmarkEnd w:id="436"/>
    </w:p>
    <w:p w14:paraId="35F09C90" w14:textId="6561A2AC" w:rsidR="00EF7778" w:rsidRDefault="00702D9D" w:rsidP="00EF7778">
      <w:pPr>
        <w:pStyle w:val="NormalText-HelpDoc"/>
        <w:rPr>
          <w:ins w:id="440" w:author="Frakes, Brent J" w:date="2020-07-27T15:09:00Z"/>
        </w:rPr>
      </w:pPr>
      <w:ins w:id="441" w:author="Frakes, Brent J" w:date="2020-07-27T15:09:00Z">
        <w:r>
          <w:t xml:space="preserve">Once planning is completed, </w:t>
        </w:r>
      </w:ins>
      <w:ins w:id="442" w:author="Frakes, Brent J" w:date="2020-07-27T15:15:00Z">
        <w:r w:rsidR="006B72AC">
          <w:t>the second step</w:t>
        </w:r>
      </w:ins>
      <w:ins w:id="443" w:author="Frakes, Brent J" w:date="2020-07-27T15:09:00Z">
        <w:r>
          <w:t>:</w:t>
        </w:r>
      </w:ins>
    </w:p>
    <w:p w14:paraId="781BEDC4" w14:textId="78A7CAD1" w:rsidR="00CE6467" w:rsidRDefault="00561980" w:rsidP="00743C64">
      <w:pPr>
        <w:pStyle w:val="Bullet-HelpDoc"/>
        <w:rPr>
          <w:ins w:id="444" w:author="Frakes, Brent J" w:date="2020-07-27T15:11:00Z"/>
        </w:rPr>
      </w:pPr>
      <w:ins w:id="445" w:author="Frakes, Brent J" w:date="2020-07-27T15:12:00Z">
        <w:r>
          <w:t xml:space="preserve">Generates the code to create the </w:t>
        </w:r>
        <w:r w:rsidR="000D0D11">
          <w:t xml:space="preserve">staging tables and the </w:t>
        </w:r>
        <w:r>
          <w:t>dimension and fact tables</w:t>
        </w:r>
      </w:ins>
    </w:p>
    <w:p w14:paraId="022EAC2C" w14:textId="288ABD38" w:rsidR="00743C64" w:rsidRDefault="00896914" w:rsidP="00743C64">
      <w:pPr>
        <w:pStyle w:val="Bullet-HelpDoc"/>
        <w:rPr>
          <w:ins w:id="446" w:author="Frakes, Brent J" w:date="2020-07-27T15:10:00Z"/>
        </w:rPr>
      </w:pPr>
      <w:ins w:id="447" w:author="Frakes, Brent J" w:date="2020-07-27T15:10:00Z">
        <w:r>
          <w:t xml:space="preserve">Creates </w:t>
        </w:r>
      </w:ins>
      <w:ins w:id="448" w:author="Frakes, Brent J" w:date="2020-07-27T15:22:00Z">
        <w:r w:rsidR="001A049F">
          <w:t xml:space="preserve">stored procedures and other code to support </w:t>
        </w:r>
      </w:ins>
    </w:p>
    <w:p w14:paraId="71A04D17" w14:textId="290D106A" w:rsidR="00896914" w:rsidRDefault="00896914" w:rsidP="00896914">
      <w:pPr>
        <w:pStyle w:val="Bullet-HelpDoc"/>
        <w:numPr>
          <w:ilvl w:val="1"/>
          <w:numId w:val="8"/>
        </w:numPr>
        <w:rPr>
          <w:ins w:id="449" w:author="Frakes, Brent J" w:date="2020-07-27T15:10:00Z"/>
        </w:rPr>
      </w:pPr>
      <w:ins w:id="450" w:author="Frakes, Brent J" w:date="2020-07-27T15:10:00Z">
        <w:r>
          <w:t>Truncat</w:t>
        </w:r>
      </w:ins>
      <w:ins w:id="451" w:author="Frakes, Brent J" w:date="2020-07-27T15:22:00Z">
        <w:r w:rsidR="00A3606E">
          <w:t>ion</w:t>
        </w:r>
      </w:ins>
      <w:ins w:id="452" w:author="Frakes, Brent J" w:date="2020-07-27T15:20:00Z">
        <w:r w:rsidR="00D213F2">
          <w:t xml:space="preserve"> </w:t>
        </w:r>
      </w:ins>
      <w:ins w:id="453" w:author="Frakes, Brent J" w:date="2020-07-27T15:21:00Z">
        <w:r w:rsidR="00D213F2">
          <w:t xml:space="preserve">– Truncates all data from staging tables </w:t>
        </w:r>
      </w:ins>
    </w:p>
    <w:p w14:paraId="266AB3C1" w14:textId="759C17FC" w:rsidR="00896914" w:rsidRDefault="00896914" w:rsidP="00896914">
      <w:pPr>
        <w:pStyle w:val="Bullet-HelpDoc"/>
        <w:numPr>
          <w:ilvl w:val="1"/>
          <w:numId w:val="8"/>
        </w:numPr>
        <w:rPr>
          <w:ins w:id="454" w:author="Frakes, Brent J" w:date="2020-07-27T15:10:00Z"/>
        </w:rPr>
      </w:pPr>
      <w:ins w:id="455" w:author="Frakes, Brent J" w:date="2020-07-27T15:10:00Z">
        <w:r>
          <w:t>Extract</w:t>
        </w:r>
      </w:ins>
      <w:ins w:id="456" w:author="Frakes, Brent J" w:date="2020-07-27T15:22:00Z">
        <w:r w:rsidR="00A3606E">
          <w:t>ion</w:t>
        </w:r>
      </w:ins>
      <w:ins w:id="457" w:author="Frakes, Brent J" w:date="2020-07-27T15:21:00Z">
        <w:r w:rsidR="00D213F2">
          <w:t xml:space="preserve"> – Extract data from the source(s) and stage it to </w:t>
        </w:r>
        <w:r w:rsidR="001A049F">
          <w:t>a staging database</w:t>
        </w:r>
      </w:ins>
    </w:p>
    <w:p w14:paraId="78EF3DC1" w14:textId="0F235475" w:rsidR="00896914" w:rsidRDefault="00896914" w:rsidP="00896914">
      <w:pPr>
        <w:pStyle w:val="Bullet-HelpDoc"/>
        <w:numPr>
          <w:ilvl w:val="1"/>
          <w:numId w:val="8"/>
        </w:numPr>
        <w:rPr>
          <w:ins w:id="458" w:author="Frakes, Brent J" w:date="2020-07-27T15:11:00Z"/>
        </w:rPr>
      </w:pPr>
      <w:ins w:id="459" w:author="Frakes, Brent J" w:date="2020-07-27T15:10:00Z">
        <w:r>
          <w:t>Transf</w:t>
        </w:r>
      </w:ins>
      <w:ins w:id="460" w:author="Frakes, Brent J" w:date="2020-07-27T15:11:00Z">
        <w:r>
          <w:t>orm</w:t>
        </w:r>
      </w:ins>
      <w:ins w:id="461" w:author="Frakes, Brent J" w:date="2020-07-27T15:22:00Z">
        <w:r w:rsidR="00A3606E">
          <w:t>ation</w:t>
        </w:r>
      </w:ins>
      <w:ins w:id="462" w:author="Frakes, Brent J" w:date="2020-07-27T15:21:00Z">
        <w:r w:rsidR="001A049F">
          <w:t xml:space="preserve"> - Change and often im</w:t>
        </w:r>
      </w:ins>
      <w:ins w:id="463" w:author="Frakes, Brent J" w:date="2020-07-27T15:22:00Z">
        <w:r w:rsidR="001A049F">
          <w:t>prove the integrity of the existing source information</w:t>
        </w:r>
      </w:ins>
    </w:p>
    <w:p w14:paraId="058E8CCC" w14:textId="63B6E67E" w:rsidR="00896914" w:rsidRDefault="00896914" w:rsidP="00896914">
      <w:pPr>
        <w:pStyle w:val="Bullet-HelpDoc"/>
        <w:numPr>
          <w:ilvl w:val="1"/>
          <w:numId w:val="8"/>
        </w:numPr>
        <w:rPr>
          <w:ins w:id="464" w:author="Frakes, Brent J" w:date="2020-07-27T15:11:00Z"/>
        </w:rPr>
      </w:pPr>
      <w:ins w:id="465" w:author="Frakes, Brent J" w:date="2020-07-27T15:11:00Z">
        <w:r>
          <w:t>Load</w:t>
        </w:r>
      </w:ins>
      <w:ins w:id="466" w:author="Frakes, Brent J" w:date="2020-07-27T15:23:00Z">
        <w:r w:rsidR="00A3606E">
          <w:t xml:space="preserve">ing </w:t>
        </w:r>
        <w:r w:rsidR="005A2CFD">
          <w:t>–</w:t>
        </w:r>
        <w:r w:rsidR="00A3606E">
          <w:t xml:space="preserve"> </w:t>
        </w:r>
        <w:r w:rsidR="005A2CFD">
          <w:t>Copy data from staging database to the Wareho</w:t>
        </w:r>
      </w:ins>
      <w:ins w:id="467" w:author="Frakes, Brent J" w:date="2020-07-28T07:50:00Z">
        <w:r w:rsidR="000C5F24">
          <w:t>u</w:t>
        </w:r>
      </w:ins>
      <w:ins w:id="468" w:author="Frakes, Brent J" w:date="2020-07-27T15:23:00Z">
        <w:r w:rsidR="005A2CFD">
          <w:t>se</w:t>
        </w:r>
      </w:ins>
    </w:p>
    <w:p w14:paraId="7C4E5104" w14:textId="4D24ECC0" w:rsidR="00CE6467" w:rsidRDefault="00B2510F">
      <w:pPr>
        <w:pStyle w:val="Bullet-HelpDoc"/>
        <w:rPr>
          <w:ins w:id="469" w:author="Frakes, Brent J" w:date="2020-07-27T15:17:00Z"/>
        </w:rPr>
        <w:pPrChange w:id="470" w:author="Frakes, Brent J" w:date="2020-07-27T20:56:00Z">
          <w:pPr>
            <w:pStyle w:val="Bullet-HelpDoc"/>
            <w:numPr>
              <w:numId w:val="0"/>
            </w:numPr>
            <w:tabs>
              <w:tab w:val="clear" w:pos="720"/>
            </w:tabs>
            <w:ind w:left="0" w:firstLine="0"/>
          </w:pPr>
        </w:pPrChange>
      </w:pPr>
      <w:ins w:id="471" w:author="Frakes, Brent J" w:date="2020-07-27T20:56:00Z">
        <w:r>
          <w:t xml:space="preserve">Ensure the package is integrated with the broader ETL workflow and the changes are </w:t>
        </w:r>
      </w:ins>
      <w:ins w:id="472" w:author="Frakes, Brent J" w:date="2020-07-27T20:57:00Z">
        <w:r w:rsidR="001B63F1">
          <w:t>deployed</w:t>
        </w:r>
        <w:r w:rsidR="006F47AB">
          <w:t xml:space="preserve"> and functional</w:t>
        </w:r>
      </w:ins>
    </w:p>
    <w:p w14:paraId="6E9086D9" w14:textId="445BBDB0" w:rsidR="00413EC7" w:rsidRDefault="00413EC7" w:rsidP="005E5E43">
      <w:pPr>
        <w:pStyle w:val="H3-HelpDoc"/>
        <w:rPr>
          <w:ins w:id="473" w:author="Frakes, Brent J" w:date="2020-07-27T15:17:00Z"/>
        </w:rPr>
      </w:pPr>
      <w:bookmarkStart w:id="474" w:name="_Toc46774673"/>
      <w:ins w:id="475" w:author="Frakes, Brent J" w:date="2020-07-27T15:17:00Z">
        <w:r>
          <w:t xml:space="preserve">Formal </w:t>
        </w:r>
      </w:ins>
      <w:ins w:id="476" w:author="Frakes, Brent J" w:date="2020-07-27T15:39:00Z">
        <w:r w:rsidR="00A27801">
          <w:t>Quality Assurance (</w:t>
        </w:r>
      </w:ins>
      <w:ins w:id="477" w:author="Frakes, Brent J" w:date="2020-07-27T15:17:00Z">
        <w:r>
          <w:t>Q</w:t>
        </w:r>
      </w:ins>
      <w:ins w:id="478" w:author="Frakes, Brent J" w:date="2020-07-27T15:18:00Z">
        <w:r w:rsidR="00BE1013">
          <w:t>A</w:t>
        </w:r>
      </w:ins>
      <w:ins w:id="479" w:author="Frakes, Brent J" w:date="2020-07-27T15:39:00Z">
        <w:r w:rsidR="00A27801">
          <w:t>)</w:t>
        </w:r>
      </w:ins>
      <w:bookmarkEnd w:id="474"/>
    </w:p>
    <w:p w14:paraId="28D0C560" w14:textId="40085F8A" w:rsidR="00946E3B" w:rsidRDefault="005E5E43" w:rsidP="005E5E43">
      <w:pPr>
        <w:pStyle w:val="NormalText-HelpDoc"/>
        <w:rPr>
          <w:ins w:id="480" w:author="Frakes, Brent J" w:date="2020-07-27T15:24:00Z"/>
        </w:rPr>
      </w:pPr>
      <w:ins w:id="481" w:author="Frakes, Brent J" w:date="2020-07-27T15:17:00Z">
        <w:r>
          <w:t xml:space="preserve">The </w:t>
        </w:r>
      </w:ins>
      <w:ins w:id="482" w:author="Frakes, Brent J" w:date="2020-07-27T15:23:00Z">
        <w:r w:rsidR="005A2CFD">
          <w:t>third</w:t>
        </w:r>
      </w:ins>
      <w:ins w:id="483" w:author="Frakes, Brent J" w:date="2020-07-27T15:17:00Z">
        <w:r>
          <w:t xml:space="preserve"> step is formal QA, </w:t>
        </w:r>
      </w:ins>
      <w:ins w:id="484" w:author="Frakes, Brent J" w:date="2020-07-27T15:24:00Z">
        <w:r w:rsidR="005A2CFD">
          <w:t>where a rigorous check is done on the data</w:t>
        </w:r>
        <w:r w:rsidR="00946E3B">
          <w:t xml:space="preserve">. </w:t>
        </w:r>
      </w:ins>
    </w:p>
    <w:p w14:paraId="5E6345A1" w14:textId="40B06277" w:rsidR="00946E3B" w:rsidRPr="005E5E43" w:rsidRDefault="00946E3B">
      <w:pPr>
        <w:pStyle w:val="NormalText-HelpDoc"/>
        <w:rPr>
          <w:ins w:id="485" w:author="Frakes, Brent J" w:date="2020-07-24T23:55:00Z"/>
        </w:rPr>
      </w:pPr>
      <w:ins w:id="486" w:author="Frakes, Brent J" w:date="2020-07-27T15:24:00Z">
        <w:r>
          <w:t>The following checks are applied to all tables</w:t>
        </w:r>
      </w:ins>
    </w:p>
    <w:p w14:paraId="7AB743E5" w14:textId="5EF6559E" w:rsidR="00EF7778" w:rsidRDefault="003E2260" w:rsidP="00EF7778">
      <w:pPr>
        <w:pStyle w:val="Bullet-HelpDoc"/>
        <w:rPr>
          <w:ins w:id="487" w:author="Frakes, Brent J" w:date="2020-07-24T23:56:00Z"/>
        </w:rPr>
      </w:pPr>
      <w:ins w:id="488" w:author="Frakes, Brent J" w:date="2020-07-27T09:30:00Z">
        <w:r>
          <w:t>Confirm d</w:t>
        </w:r>
      </w:ins>
      <w:ins w:id="489" w:author="Frakes, Brent J" w:date="2020-07-24T23:56:00Z">
        <w:r w:rsidR="00EF7778">
          <w:t>ata types are appropriate and sized appropriately</w:t>
        </w:r>
      </w:ins>
    </w:p>
    <w:p w14:paraId="49F1574F" w14:textId="7FC83FE9" w:rsidR="00946E3B" w:rsidRDefault="00946E3B" w:rsidP="00946E3B">
      <w:pPr>
        <w:pStyle w:val="Bullet-HelpDoc"/>
        <w:rPr>
          <w:ins w:id="490" w:author="Frakes, Brent J" w:date="2020-07-27T15:25:00Z"/>
        </w:rPr>
      </w:pPr>
      <w:ins w:id="491" w:author="Frakes, Brent J" w:date="2020-07-27T15:25:00Z">
        <w:r>
          <w:t xml:space="preserve">Confirm </w:t>
        </w:r>
      </w:ins>
      <w:ins w:id="492" w:author="Frakes, Brent J" w:date="2020-07-28T12:50:00Z">
        <w:r w:rsidR="00231E79">
          <w:t xml:space="preserve">all table </w:t>
        </w:r>
        <w:r w:rsidR="00145050">
          <w:t xml:space="preserve">patterns are </w:t>
        </w:r>
        <w:r w:rsidR="00231E79">
          <w:t>followed</w:t>
        </w:r>
      </w:ins>
      <w:bookmarkStart w:id="493" w:name="_GoBack"/>
      <w:bookmarkEnd w:id="493"/>
      <w:ins w:id="494" w:author="Frakes, Brent J" w:date="2020-07-27T15:25:00Z">
        <w:r>
          <w:t xml:space="preserve"> (see </w:t>
        </w:r>
        <w:r>
          <w:fldChar w:fldCharType="begin"/>
        </w:r>
        <w:r>
          <w:instrText xml:space="preserve"> REF _Ref46501402 \r \h </w:instrText>
        </w:r>
      </w:ins>
      <w:ins w:id="495" w:author="Frakes, Brent J" w:date="2020-07-27T15:25:00Z">
        <w:r>
          <w:fldChar w:fldCharType="separate"/>
        </w:r>
        <w:r>
          <w:t>2.5</w:t>
        </w:r>
        <w:r>
          <w:fldChar w:fldCharType="end"/>
        </w:r>
        <w:r>
          <w:t>)</w:t>
        </w:r>
      </w:ins>
    </w:p>
    <w:p w14:paraId="1C1C1256" w14:textId="77777777" w:rsidR="00863A6F" w:rsidRDefault="00863A6F" w:rsidP="00863A6F">
      <w:pPr>
        <w:pStyle w:val="Bullet-HelpDoc"/>
        <w:rPr>
          <w:ins w:id="496" w:author="Frakes, Brent J" w:date="2020-07-27T15:28:00Z"/>
        </w:rPr>
      </w:pPr>
      <w:ins w:id="497" w:author="Frakes, Brent J" w:date="2020-07-27T15:28:00Z">
        <w:r>
          <w:t>NULL and [Whitespace] are converted to UNK or NA</w:t>
        </w:r>
      </w:ins>
    </w:p>
    <w:p w14:paraId="1C65372F" w14:textId="4E31B899" w:rsidR="00E66F6C" w:rsidRDefault="00E66F6C" w:rsidP="00863A6F">
      <w:pPr>
        <w:pStyle w:val="Bullet-HelpDoc"/>
        <w:numPr>
          <w:ilvl w:val="0"/>
          <w:numId w:val="0"/>
        </w:numPr>
        <w:ind w:left="720" w:hanging="360"/>
        <w:rPr>
          <w:ins w:id="498" w:author="Frakes, Brent J" w:date="2020-07-27T15:28:00Z"/>
        </w:rPr>
      </w:pPr>
    </w:p>
    <w:p w14:paraId="39A09994" w14:textId="1B3B9D24" w:rsidR="00863A6F" w:rsidRDefault="00863A6F" w:rsidP="00863A6F">
      <w:pPr>
        <w:pStyle w:val="NormalText-HelpDoc"/>
        <w:rPr>
          <w:ins w:id="499" w:author="Frakes, Brent J" w:date="2020-07-27T15:28:00Z"/>
        </w:rPr>
      </w:pPr>
      <w:ins w:id="500" w:author="Frakes, Brent J" w:date="2020-07-27T15:28:00Z">
        <w:r>
          <w:t xml:space="preserve">When dimensions are </w:t>
        </w:r>
      </w:ins>
      <w:ins w:id="501" w:author="Frakes, Brent J" w:date="2020-07-27T15:29:00Z">
        <w:r w:rsidR="00246091">
          <w:t>reviewed</w:t>
        </w:r>
      </w:ins>
      <w:ins w:id="502" w:author="Frakes, Brent J" w:date="2020-07-27T15:28:00Z">
        <w:r>
          <w:t>, the following additional quality checks are applied:</w:t>
        </w:r>
      </w:ins>
    </w:p>
    <w:p w14:paraId="61309ABB" w14:textId="77777777" w:rsidR="00863A6F" w:rsidRDefault="00863A6F" w:rsidP="00863A6F">
      <w:pPr>
        <w:pStyle w:val="Bullet-HelpDoc"/>
        <w:rPr>
          <w:ins w:id="503" w:author="Frakes, Brent J" w:date="2020-07-27T15:28:00Z"/>
        </w:rPr>
      </w:pPr>
      <w:bookmarkStart w:id="504" w:name="OLE_LINK1"/>
      <w:ins w:id="505" w:author="Frakes, Brent J" w:date="2020-07-27T15:28:00Z">
        <w:r>
          <w:t>Text fields are sized appropriately, with minimal use of MAX</w:t>
        </w:r>
      </w:ins>
    </w:p>
    <w:p w14:paraId="20ACDB37" w14:textId="77777777" w:rsidR="00863A6F" w:rsidRDefault="00863A6F" w:rsidP="00863A6F">
      <w:pPr>
        <w:pStyle w:val="Bullet-HelpDoc"/>
        <w:rPr>
          <w:ins w:id="506" w:author="Frakes, Brent J" w:date="2020-07-27T15:28:00Z"/>
        </w:rPr>
      </w:pPr>
      <w:ins w:id="507" w:author="Frakes, Brent J" w:date="2020-07-27T15:28:00Z">
        <w:r>
          <w:t>NVARCHAR is only used when support for Unicode is necessary</w:t>
        </w:r>
      </w:ins>
    </w:p>
    <w:p w14:paraId="3BC68D8F" w14:textId="77777777" w:rsidR="00863A6F" w:rsidRDefault="00863A6F" w:rsidP="00863A6F">
      <w:pPr>
        <w:pStyle w:val="Bullet-HelpDoc"/>
        <w:rPr>
          <w:ins w:id="508" w:author="Frakes, Brent J" w:date="2020-07-27T15:28:00Z"/>
        </w:rPr>
      </w:pPr>
      <w:ins w:id="509" w:author="Frakes, Brent J" w:date="2020-07-27T15:28:00Z">
        <w:r>
          <w:t>Geospatial data is geo-referenced properly as native geometries and/or geographies</w:t>
        </w:r>
      </w:ins>
    </w:p>
    <w:p w14:paraId="4B317E04" w14:textId="1D54EBE3" w:rsidR="00863A6F" w:rsidRDefault="00891702" w:rsidP="00863A6F">
      <w:pPr>
        <w:pStyle w:val="Bullet-HelpDoc"/>
        <w:rPr>
          <w:ins w:id="510" w:author="Frakes, Brent J" w:date="2020-07-27T15:28:00Z"/>
        </w:rPr>
      </w:pPr>
      <w:ins w:id="511" w:author="Frakes, Brent J" w:date="2020-07-28T07:24:00Z">
        <w:r>
          <w:t>Valu</w:t>
        </w:r>
      </w:ins>
      <w:ins w:id="512" w:author="Frakes, Brent J" w:date="2020-07-28T07:25:00Z">
        <w:r>
          <w:t>es</w:t>
        </w:r>
      </w:ins>
      <w:ins w:id="513" w:author="Frakes, Brent J" w:date="2020-07-27T15:28:00Z">
        <w:r w:rsidR="00863A6F">
          <w:t xml:space="preserve"> </w:t>
        </w:r>
      </w:ins>
      <w:ins w:id="514" w:author="Frakes, Brent J" w:date="2020-07-28T07:25:00Z">
        <w:r w:rsidR="00B1068D">
          <w:t>match the source values (with exception of cases where cleanup w</w:t>
        </w:r>
      </w:ins>
      <w:ins w:id="515" w:author="Frakes, Brent J" w:date="2020-07-28T07:26:00Z">
        <w:r w:rsidR="00B1068D">
          <w:t>as applied)</w:t>
        </w:r>
      </w:ins>
    </w:p>
    <w:p w14:paraId="44BC3BD7" w14:textId="77777777" w:rsidR="00863A6F" w:rsidRDefault="00863A6F" w:rsidP="00863A6F">
      <w:pPr>
        <w:pStyle w:val="Bullet-HelpDoc"/>
        <w:rPr>
          <w:ins w:id="516" w:author="Frakes, Brent J" w:date="2020-07-27T15:28:00Z"/>
        </w:rPr>
      </w:pPr>
      <w:ins w:id="517" w:author="Frakes, Brent J" w:date="2020-07-27T15:28:00Z">
        <w:r>
          <w:t>Boolean fields are made more descriptive than True/False or Yes/No</w:t>
        </w:r>
      </w:ins>
    </w:p>
    <w:p w14:paraId="04507F86" w14:textId="77777777" w:rsidR="00863A6F" w:rsidRDefault="00863A6F" w:rsidP="00863A6F">
      <w:pPr>
        <w:pStyle w:val="Bullet-HelpDoc"/>
        <w:rPr>
          <w:ins w:id="518" w:author="Frakes, Brent J" w:date="2020-07-27T15:28:00Z"/>
        </w:rPr>
      </w:pPr>
      <w:ins w:id="519" w:author="Frakes, Brent J" w:date="2020-07-27T15:28:00Z">
        <w:r>
          <w:t>Numeric values are binned into more meaningful categories</w:t>
        </w:r>
      </w:ins>
    </w:p>
    <w:p w14:paraId="1F38F80C" w14:textId="5FAD3D09" w:rsidR="00863A6F" w:rsidRDefault="00863A6F" w:rsidP="00863A6F">
      <w:pPr>
        <w:pStyle w:val="Bullet-HelpDoc"/>
        <w:rPr>
          <w:ins w:id="520" w:author="Frakes, Brent J" w:date="2020-07-27T15:28:00Z"/>
        </w:rPr>
      </w:pPr>
      <w:ins w:id="521" w:author="Frakes, Brent J" w:date="2020-07-27T15:28:00Z">
        <w:r>
          <w:t>Type 2, or Slow Changing Dimensions, are not inadvertently adding records</w:t>
        </w:r>
      </w:ins>
    </w:p>
    <w:p w14:paraId="679098F5" w14:textId="2BCFD6B5" w:rsidR="00863A6F" w:rsidRDefault="00246091" w:rsidP="00863A6F">
      <w:pPr>
        <w:pStyle w:val="Bullet-HelpDoc"/>
        <w:rPr>
          <w:ins w:id="522" w:author="Frakes, Brent J" w:date="2020-07-27T15:28:00Z"/>
        </w:rPr>
      </w:pPr>
      <w:ins w:id="523" w:author="Frakes, Brent J" w:date="2020-07-27T15:29:00Z">
        <w:r>
          <w:lastRenderedPageBreak/>
          <w:t xml:space="preserve">Natural key </w:t>
        </w:r>
      </w:ins>
      <w:ins w:id="524" w:author="Frakes, Brent J" w:date="2020-07-27T15:28:00Z">
        <w:r w:rsidR="00863A6F">
          <w:t xml:space="preserve">constraints are added to prevent duplicity </w:t>
        </w:r>
      </w:ins>
    </w:p>
    <w:p w14:paraId="3148DC7A" w14:textId="2BD7021D" w:rsidR="00863A6F" w:rsidRDefault="00863A6F" w:rsidP="00863A6F">
      <w:pPr>
        <w:pStyle w:val="Bullet-HelpDoc"/>
        <w:rPr>
          <w:ins w:id="525" w:author="Frakes, Brent J" w:date="2020-07-28T05:54:00Z"/>
        </w:rPr>
      </w:pPr>
      <w:ins w:id="526" w:author="Frakes, Brent J" w:date="2020-07-27T15:28:00Z">
        <w:r>
          <w:t>The number of rows is consistent with the source(s)</w:t>
        </w:r>
      </w:ins>
    </w:p>
    <w:p w14:paraId="7278CEB3" w14:textId="732B67FE" w:rsidR="00F37597" w:rsidRDefault="00F37597" w:rsidP="00863A6F">
      <w:pPr>
        <w:pStyle w:val="Bullet-HelpDoc"/>
        <w:rPr>
          <w:ins w:id="527" w:author="Frakes, Brent J" w:date="2020-07-28T09:31:00Z"/>
        </w:rPr>
      </w:pPr>
      <w:ins w:id="528" w:author="Frakes, Brent J" w:date="2020-07-28T05:54:00Z">
        <w:r>
          <w:t>White</w:t>
        </w:r>
        <w:r w:rsidR="00AD387E">
          <w:t>space is trimmed around text fields</w:t>
        </w:r>
      </w:ins>
    </w:p>
    <w:p w14:paraId="634162E6" w14:textId="38A1185D" w:rsidR="00100932" w:rsidRDefault="00100932" w:rsidP="00863A6F">
      <w:pPr>
        <w:pStyle w:val="Bullet-HelpDoc"/>
        <w:rPr>
          <w:ins w:id="529" w:author="Frakes, Brent J" w:date="2020-07-27T15:28:00Z"/>
        </w:rPr>
      </w:pPr>
      <w:ins w:id="530" w:author="Frakes, Brent J" w:date="2020-07-28T09:31:00Z">
        <w:r>
          <w:t>UPPERCASE is converted to ProperCase</w:t>
        </w:r>
      </w:ins>
      <w:ins w:id="531" w:author="Frakes, Brent J" w:date="2020-07-28T09:32:00Z">
        <w:r w:rsidR="00163642">
          <w:t xml:space="preserve"> (except for Acronymns</w:t>
        </w:r>
        <w:r w:rsidR="00A145FB">
          <w:t xml:space="preserve"> or other odd cases</w:t>
        </w:r>
        <w:r w:rsidR="00163642">
          <w:t>)</w:t>
        </w:r>
      </w:ins>
    </w:p>
    <w:bookmarkEnd w:id="504"/>
    <w:p w14:paraId="7429B2C0" w14:textId="77777777" w:rsidR="001A60D5" w:rsidRDefault="001A60D5">
      <w:pPr>
        <w:pStyle w:val="NormalText-HelpDoc"/>
        <w:rPr>
          <w:ins w:id="532" w:author="Frakes, Brent J" w:date="2020-07-28T07:24:00Z"/>
        </w:rPr>
      </w:pPr>
    </w:p>
    <w:p w14:paraId="317A15D3" w14:textId="26C87B2A" w:rsidR="00863A6F" w:rsidRDefault="00F34ED5">
      <w:pPr>
        <w:pStyle w:val="NormalText-HelpDoc"/>
        <w:rPr>
          <w:ins w:id="533" w:author="Frakes, Brent J" w:date="2020-07-27T15:28:00Z"/>
        </w:rPr>
      </w:pPr>
      <w:ins w:id="534" w:author="Frakes, Brent J" w:date="2020-07-27T15:29:00Z">
        <w:r>
          <w:t>Reviewing</w:t>
        </w:r>
      </w:ins>
      <w:ins w:id="535" w:author="Frakes, Brent J" w:date="2020-07-27T15:28:00Z">
        <w:r w:rsidR="00863A6F">
          <w:t xml:space="preserve"> fact</w:t>
        </w:r>
      </w:ins>
      <w:ins w:id="536" w:author="Frakes, Brent J" w:date="2020-07-27T15:29:00Z">
        <w:r>
          <w:t xml:space="preserve"> tables includes the following </w:t>
        </w:r>
      </w:ins>
      <w:ins w:id="537" w:author="Frakes, Brent J" w:date="2020-07-27T15:30:00Z">
        <w:r>
          <w:t xml:space="preserve">additional </w:t>
        </w:r>
      </w:ins>
      <w:ins w:id="538" w:author="Frakes, Brent J" w:date="2020-07-27T15:28:00Z">
        <w:r w:rsidR="00863A6F">
          <w:t>checks:</w:t>
        </w:r>
      </w:ins>
    </w:p>
    <w:p w14:paraId="33A3FCF2" w14:textId="77777777" w:rsidR="00863A6F" w:rsidRDefault="00863A6F" w:rsidP="00863A6F">
      <w:pPr>
        <w:pStyle w:val="Bullet-HelpDoc"/>
        <w:rPr>
          <w:ins w:id="539" w:author="Frakes, Brent J" w:date="2020-07-27T15:28:00Z"/>
        </w:rPr>
      </w:pPr>
      <w:ins w:id="540" w:author="Frakes, Brent J" w:date="2020-07-27T15:28:00Z">
        <w:r>
          <w:t>All aggregate columns have the computation as a suffix (e.g., *_count)</w:t>
        </w:r>
      </w:ins>
    </w:p>
    <w:p w14:paraId="64B4FE75" w14:textId="77777777" w:rsidR="00863A6F" w:rsidRDefault="00863A6F" w:rsidP="00863A6F">
      <w:pPr>
        <w:pStyle w:val="Bullet-HelpDoc"/>
        <w:rPr>
          <w:ins w:id="541" w:author="Frakes, Brent J" w:date="2020-07-27T15:28:00Z"/>
        </w:rPr>
      </w:pPr>
      <w:ins w:id="542" w:author="Frakes, Brent J" w:date="2020-07-27T15:28:00Z">
        <w:r>
          <w:t>The grain matches the metadata description</w:t>
        </w:r>
      </w:ins>
    </w:p>
    <w:p w14:paraId="0E92CDCF" w14:textId="72406C63" w:rsidR="00863A6F" w:rsidRDefault="00863A6F" w:rsidP="00863A6F">
      <w:pPr>
        <w:pStyle w:val="Bullet-HelpDoc"/>
        <w:rPr>
          <w:ins w:id="543" w:author="Frakes, Brent J" w:date="2020-07-27T15:30:00Z"/>
        </w:rPr>
      </w:pPr>
      <w:ins w:id="544" w:author="Frakes, Brent J" w:date="2020-07-27T15:28:00Z">
        <w:r>
          <w:t>The number of rows is consistent with the dimension(s)</w:t>
        </w:r>
      </w:ins>
    </w:p>
    <w:p w14:paraId="2C8B0295" w14:textId="72BF6631" w:rsidR="00D56593" w:rsidRPr="004E071B" w:rsidRDefault="00D56593" w:rsidP="00863A6F">
      <w:pPr>
        <w:pStyle w:val="Bullet-HelpDoc"/>
        <w:rPr>
          <w:ins w:id="545" w:author="Frakes, Brent J" w:date="2020-07-27T15:28:00Z"/>
        </w:rPr>
      </w:pPr>
      <w:ins w:id="546" w:author="Frakes, Brent J" w:date="2020-07-27T15:30:00Z">
        <w:r>
          <w:t>Additive columns are additive</w:t>
        </w:r>
      </w:ins>
    </w:p>
    <w:p w14:paraId="25CCB74C" w14:textId="291CFF62" w:rsidR="00863A6F" w:rsidRDefault="00863A6F" w:rsidP="00863A6F">
      <w:pPr>
        <w:pStyle w:val="Bullet-HelpDoc"/>
        <w:numPr>
          <w:ilvl w:val="0"/>
          <w:numId w:val="0"/>
        </w:numPr>
        <w:ind w:left="720" w:hanging="360"/>
        <w:rPr>
          <w:ins w:id="547" w:author="Frakes, Brent J" w:date="2020-07-27T15:31:00Z"/>
        </w:rPr>
      </w:pPr>
    </w:p>
    <w:p w14:paraId="587E0D1F" w14:textId="70CD636D" w:rsidR="00BB0468" w:rsidRDefault="00BB0468" w:rsidP="00BB0468">
      <w:pPr>
        <w:pStyle w:val="H3-HelpDoc"/>
        <w:rPr>
          <w:ins w:id="548" w:author="Frakes, Brent J" w:date="2020-07-27T15:31:00Z"/>
        </w:rPr>
      </w:pPr>
      <w:bookmarkStart w:id="549" w:name="_Toc46774674"/>
      <w:ins w:id="550" w:author="Frakes, Brent J" w:date="2020-07-27T15:31:00Z">
        <w:r>
          <w:t>Documentation</w:t>
        </w:r>
        <w:bookmarkEnd w:id="549"/>
      </w:ins>
    </w:p>
    <w:p w14:paraId="126C46E2" w14:textId="63834C82" w:rsidR="00BB0468" w:rsidRDefault="00BB0468" w:rsidP="00BB0468">
      <w:pPr>
        <w:pStyle w:val="NormalText-HelpDoc"/>
        <w:rPr>
          <w:ins w:id="551" w:author="Frakes, Brent J" w:date="2020-07-27T15:31:00Z"/>
        </w:rPr>
      </w:pPr>
      <w:ins w:id="552" w:author="Frakes, Brent J" w:date="2020-07-27T15:31:00Z">
        <w:r>
          <w:t>During the formal documentation, the following are done</w:t>
        </w:r>
      </w:ins>
    </w:p>
    <w:p w14:paraId="275E470E" w14:textId="386FA195" w:rsidR="007D204A" w:rsidRDefault="00BB0468">
      <w:pPr>
        <w:pStyle w:val="Bullet-HelpDoc"/>
        <w:rPr>
          <w:ins w:id="553" w:author="Frakes, Brent J" w:date="2020-07-27T15:32:00Z"/>
        </w:rPr>
      </w:pPr>
      <w:ins w:id="554" w:author="Frakes, Brent J" w:date="2020-07-27T15:31:00Z">
        <w:r>
          <w:t>Describe object</w:t>
        </w:r>
      </w:ins>
      <w:ins w:id="555" w:author="Frakes, Brent J" w:date="2020-07-27T15:32:00Z">
        <w:r>
          <w:t xml:space="preserve"> in the </w:t>
        </w:r>
        <w:r w:rsidR="00DB184D">
          <w:t>Warehouse Status table</w:t>
        </w:r>
      </w:ins>
    </w:p>
    <w:p w14:paraId="59557D36" w14:textId="217ABBB6" w:rsidR="00DB184D" w:rsidRDefault="00DB184D" w:rsidP="00DB184D">
      <w:pPr>
        <w:pStyle w:val="Bullet-HelpDoc"/>
        <w:rPr>
          <w:ins w:id="556" w:author="Frakes, Brent J" w:date="2020-07-27T15:32:00Z"/>
        </w:rPr>
      </w:pPr>
      <w:ins w:id="557" w:author="Frakes, Brent J" w:date="2020-07-27T15:32:00Z">
        <w:r>
          <w:t xml:space="preserve">Describe each column in the </w:t>
        </w:r>
        <w:r w:rsidR="00A30C17">
          <w:t>_Columns table</w:t>
        </w:r>
      </w:ins>
    </w:p>
    <w:p w14:paraId="7C7FFB3F" w14:textId="13B89718" w:rsidR="00A30C17" w:rsidRDefault="00A30C17" w:rsidP="00DB184D">
      <w:pPr>
        <w:pStyle w:val="Bullet-HelpDoc"/>
        <w:rPr>
          <w:ins w:id="558" w:author="Frakes, Brent J" w:date="2020-07-27T15:33:00Z"/>
        </w:rPr>
      </w:pPr>
      <w:ins w:id="559" w:author="Frakes, Brent J" w:date="2020-07-27T15:32:00Z">
        <w:r>
          <w:t>Describe each source in the _Source</w:t>
        </w:r>
      </w:ins>
      <w:ins w:id="560" w:author="Frakes, Brent J" w:date="2020-07-27T15:33:00Z">
        <w:r w:rsidR="00792A7B">
          <w:t>s table. Any modification/filtering of the dat</w:t>
        </w:r>
      </w:ins>
      <w:ins w:id="561" w:author="Frakes, Brent J" w:date="2020-07-27T15:34:00Z">
        <w:r w:rsidR="007013D8">
          <w:t>a</w:t>
        </w:r>
      </w:ins>
      <w:ins w:id="562" w:author="Frakes, Brent J" w:date="2020-07-27T15:33:00Z">
        <w:r w:rsidR="00792A7B">
          <w:t xml:space="preserve"> will be done here.</w:t>
        </w:r>
      </w:ins>
    </w:p>
    <w:p w14:paraId="772457AE" w14:textId="119D7BC3" w:rsidR="00792A7B" w:rsidRPr="00BB0468" w:rsidRDefault="007013D8">
      <w:pPr>
        <w:pStyle w:val="Bullet-HelpDoc"/>
        <w:rPr>
          <w:ins w:id="563" w:author="Frakes, Brent J" w:date="2020-07-24T23:55:00Z"/>
        </w:rPr>
      </w:pPr>
      <w:ins w:id="564" w:author="Frakes, Brent J" w:date="2020-07-27T15:33:00Z">
        <w:r>
          <w:t>Describe the mapping of each source column to the wa</w:t>
        </w:r>
      </w:ins>
      <w:ins w:id="565" w:author="Frakes, Brent J" w:date="2020-07-27T15:34:00Z">
        <w:r>
          <w:t>rehouse column in the _SourceColumns table</w:t>
        </w:r>
      </w:ins>
    </w:p>
    <w:p w14:paraId="416678E6" w14:textId="2B893E6D" w:rsidR="00EF7778" w:rsidRDefault="005A2CFD" w:rsidP="005A2CFD">
      <w:pPr>
        <w:pStyle w:val="H3-HelpDoc"/>
        <w:rPr>
          <w:ins w:id="566" w:author="Frakes, Brent J" w:date="2020-07-27T15:34:00Z"/>
        </w:rPr>
      </w:pPr>
      <w:bookmarkStart w:id="567" w:name="_Toc46774675"/>
      <w:ins w:id="568" w:author="Frakes, Brent J" w:date="2020-07-27T15:23:00Z">
        <w:r>
          <w:t>Closeout</w:t>
        </w:r>
      </w:ins>
      <w:bookmarkEnd w:id="567"/>
    </w:p>
    <w:p w14:paraId="4B2C92BF" w14:textId="070C338A" w:rsidR="007013D8" w:rsidRPr="007013D8" w:rsidRDefault="007013D8">
      <w:pPr>
        <w:pStyle w:val="NormalText-HelpDoc"/>
        <w:rPr>
          <w:ins w:id="569" w:author="Frakes, Brent J" w:date="2020-07-27T15:25:00Z"/>
          <w:rPrChange w:id="570" w:author="Frakes, Brent J" w:date="2020-07-27T15:34:00Z">
            <w:rPr>
              <w:ins w:id="571" w:author="Frakes, Brent J" w:date="2020-07-27T15:25:00Z"/>
            </w:rPr>
          </w:rPrChange>
        </w:rPr>
        <w:pPrChange w:id="572" w:author="Frakes, Brent J" w:date="2020-07-27T15:34:00Z">
          <w:pPr>
            <w:pStyle w:val="H3-HelpDoc"/>
          </w:pPr>
        </w:pPrChange>
      </w:pPr>
      <w:ins w:id="573" w:author="Frakes, Brent J" w:date="2020-07-27T15:34:00Z">
        <w:r>
          <w:t>The final step is closeout, wh</w:t>
        </w:r>
      </w:ins>
      <w:ins w:id="574" w:author="Frakes, Brent J" w:date="2020-07-27T15:35:00Z">
        <w:r w:rsidR="00CF2AD2">
          <w:t xml:space="preserve">ich </w:t>
        </w:r>
      </w:ins>
      <w:ins w:id="575" w:author="Frakes, Brent J" w:date="2020-07-27T15:36:00Z">
        <w:r w:rsidR="009D79BD">
          <w:t>includes</w:t>
        </w:r>
      </w:ins>
    </w:p>
    <w:p w14:paraId="62C0EF8C" w14:textId="77777777" w:rsidR="00946E3B" w:rsidRDefault="00946E3B">
      <w:pPr>
        <w:pStyle w:val="Bullet-HelpDoc"/>
        <w:rPr>
          <w:ins w:id="576" w:author="Frakes, Brent J" w:date="2020-07-27T15:25:00Z"/>
        </w:rPr>
        <w:pPrChange w:id="577" w:author="Frakes, Brent J" w:date="2020-07-27T15:25:00Z">
          <w:pPr>
            <w:pStyle w:val="H1-HelpDoc"/>
          </w:pPr>
        </w:pPrChange>
      </w:pPr>
      <w:ins w:id="578" w:author="Frakes, Brent J" w:date="2020-07-27T15:25:00Z">
        <w:r>
          <w:t>An expert familiar with the data source confirms the integrity of the data</w:t>
        </w:r>
      </w:ins>
    </w:p>
    <w:p w14:paraId="1EB2C513" w14:textId="523FEB7A" w:rsidR="00946E3B" w:rsidRDefault="00946E3B">
      <w:pPr>
        <w:pStyle w:val="Bullet-HelpDoc"/>
        <w:rPr>
          <w:ins w:id="579" w:author="Frakes, Brent J" w:date="2020-07-27T15:25:00Z"/>
        </w:rPr>
        <w:pPrChange w:id="580" w:author="Frakes, Brent J" w:date="2020-07-27T15:25:00Z">
          <w:pPr>
            <w:pStyle w:val="H1-HelpDoc"/>
          </w:pPr>
        </w:pPrChange>
      </w:pPr>
      <w:ins w:id="581" w:author="Frakes, Brent J" w:date="2020-07-27T15:25:00Z">
        <w:r>
          <w:t xml:space="preserve">An expert familiar with the data </w:t>
        </w:r>
      </w:ins>
      <w:ins w:id="582" w:author="Frakes, Brent J" w:date="2020-07-27T15:35:00Z">
        <w:r w:rsidR="00CF2AD2">
          <w:t>confirming</w:t>
        </w:r>
      </w:ins>
      <w:ins w:id="583" w:author="Frakes, Brent J" w:date="2020-07-27T15:25:00Z">
        <w:r>
          <w:t xml:space="preserve"> row access level</w:t>
        </w:r>
      </w:ins>
    </w:p>
    <w:p w14:paraId="4B3F1D01" w14:textId="7F87A3C7" w:rsidR="00946E3B" w:rsidRDefault="00946E3B" w:rsidP="00946E3B">
      <w:pPr>
        <w:pStyle w:val="Bullet-HelpDoc"/>
        <w:rPr>
          <w:ins w:id="584" w:author="Frakes, Brent J" w:date="2020-07-27T15:25:00Z"/>
        </w:rPr>
      </w:pPr>
      <w:ins w:id="585" w:author="Frakes, Brent J" w:date="2020-07-27T15:25:00Z">
        <w:r>
          <w:t xml:space="preserve">An expert familiar with the data </w:t>
        </w:r>
      </w:ins>
      <w:ins w:id="586" w:author="Frakes, Brent J" w:date="2020-07-27T15:35:00Z">
        <w:r w:rsidR="00CF2AD2">
          <w:t>confirming</w:t>
        </w:r>
      </w:ins>
      <w:ins w:id="587" w:author="Frakes, Brent J" w:date="2020-07-27T15:25:00Z">
        <w:r>
          <w:t xml:space="preserve"> the row quality level </w:t>
        </w:r>
      </w:ins>
    </w:p>
    <w:p w14:paraId="23863107" w14:textId="1B542452" w:rsidR="00802A13" w:rsidRDefault="00802A13" w:rsidP="00773F4F">
      <w:pPr>
        <w:pStyle w:val="Bullet-HelpDoc"/>
        <w:rPr>
          <w:ins w:id="588" w:author="Frakes, Brent J" w:date="2020-07-27T15:36:00Z"/>
        </w:rPr>
      </w:pPr>
      <w:ins w:id="589" w:author="Frakes, Brent J" w:date="2020-07-27T15:25:00Z">
        <w:r>
          <w:t>Warehouse user leads confirm</w:t>
        </w:r>
      </w:ins>
      <w:ins w:id="590" w:author="Frakes, Brent J" w:date="2020-07-27T15:35:00Z">
        <w:r w:rsidR="0046403A">
          <w:t>i</w:t>
        </w:r>
      </w:ins>
      <w:ins w:id="591" w:author="Frakes, Brent J" w:date="2020-07-27T15:36:00Z">
        <w:r w:rsidR="0046403A">
          <w:t>ng</w:t>
        </w:r>
      </w:ins>
      <w:ins w:id="592" w:author="Frakes, Brent J" w:date="2020-07-27T15:25:00Z">
        <w:r>
          <w:t xml:space="preserve"> dimensions</w:t>
        </w:r>
      </w:ins>
      <w:ins w:id="593" w:author="Frakes, Brent J" w:date="2020-07-27T15:36:00Z">
        <w:r w:rsidR="0046403A">
          <w:t>/facts/view meet their business requirements</w:t>
        </w:r>
      </w:ins>
    </w:p>
    <w:p w14:paraId="370BE011" w14:textId="3AB18A40" w:rsidR="0046403A" w:rsidRDefault="0046403A">
      <w:pPr>
        <w:pStyle w:val="Bullet-HelpDoc"/>
        <w:rPr>
          <w:ins w:id="594" w:author="Frakes, Brent J" w:date="2020-07-27T15:25:00Z"/>
        </w:rPr>
        <w:pPrChange w:id="595" w:author="Frakes, Brent J" w:date="2020-07-27T15:25:00Z">
          <w:pPr>
            <w:pStyle w:val="H1-HelpDoc"/>
          </w:pPr>
        </w:pPrChange>
      </w:pPr>
      <w:ins w:id="596" w:author="Frakes, Brent J" w:date="2020-07-27T15:36:00Z">
        <w:r>
          <w:t>Signoff</w:t>
        </w:r>
      </w:ins>
    </w:p>
    <w:p w14:paraId="2A3F8AEA" w14:textId="77777777" w:rsidR="00946E3B" w:rsidRPr="00946E3B" w:rsidRDefault="00946E3B">
      <w:pPr>
        <w:pStyle w:val="NormalText-HelpDoc"/>
        <w:rPr>
          <w:ins w:id="597" w:author="Frakes, Brent J" w:date="2020-07-27T15:23:00Z"/>
          <w:rPrChange w:id="598" w:author="Frakes, Brent J" w:date="2020-07-27T15:25:00Z">
            <w:rPr>
              <w:ins w:id="599" w:author="Frakes, Brent J" w:date="2020-07-27T15:23:00Z"/>
            </w:rPr>
          </w:rPrChange>
        </w:rPr>
        <w:pPrChange w:id="600" w:author="Frakes, Brent J" w:date="2020-07-27T15:25:00Z">
          <w:pPr>
            <w:pStyle w:val="H3-HelpDoc"/>
          </w:pPr>
        </w:pPrChange>
      </w:pPr>
    </w:p>
    <w:p w14:paraId="365EF8BC" w14:textId="4835ED6E" w:rsidR="007570C1" w:rsidRDefault="007570C1" w:rsidP="007570C1">
      <w:pPr>
        <w:pStyle w:val="H2-HelpDoc"/>
        <w:rPr>
          <w:ins w:id="601" w:author="Frakes, Brent J" w:date="2020-07-24T16:40:00Z"/>
        </w:rPr>
      </w:pPr>
      <w:bookmarkStart w:id="602" w:name="_Toc46774676"/>
      <w:ins w:id="603" w:author="Frakes, Brent J" w:date="2020-07-24T16:39:00Z">
        <w:r>
          <w:t>Dimension</w:t>
        </w:r>
      </w:ins>
      <w:ins w:id="604" w:author="Frakes, Brent J" w:date="2020-07-24T22:07:00Z">
        <w:r w:rsidR="00CA7B6C">
          <w:t>s</w:t>
        </w:r>
      </w:ins>
      <w:bookmarkEnd w:id="602"/>
    </w:p>
    <w:p w14:paraId="078D80A8" w14:textId="0245F286" w:rsidR="0066652C" w:rsidRPr="00735641" w:rsidDel="00EF7778" w:rsidRDefault="0066652C">
      <w:pPr>
        <w:pStyle w:val="Bullet-HelpDoc"/>
        <w:rPr>
          <w:del w:id="605" w:author="Frakes, Brent J" w:date="2020-07-24T23:55:00Z"/>
        </w:rPr>
      </w:pPr>
      <w:bookmarkStart w:id="606" w:name="_Toc46527594"/>
      <w:bookmarkStart w:id="607" w:name="_Toc46725620"/>
      <w:bookmarkStart w:id="608" w:name="_Toc46774677"/>
      <w:bookmarkEnd w:id="606"/>
      <w:bookmarkEnd w:id="607"/>
      <w:bookmarkEnd w:id="608"/>
    </w:p>
    <w:p w14:paraId="3287788D" w14:textId="5D1041BC" w:rsidR="0048048D" w:rsidRDefault="005A315C" w:rsidP="00155792">
      <w:pPr>
        <w:pStyle w:val="H1-HelpDoc"/>
      </w:pPr>
      <w:bookmarkStart w:id="609" w:name="_Toc46774678"/>
      <w:r>
        <w:t xml:space="preserve">Data </w:t>
      </w:r>
      <w:r w:rsidR="00155792">
        <w:t>Workflows</w:t>
      </w:r>
      <w:bookmarkEnd w:id="609"/>
    </w:p>
    <w:p w14:paraId="0AE01110" w14:textId="68200A6D" w:rsidR="00AE0200" w:rsidRDefault="00AE0200" w:rsidP="00AE0200">
      <w:pPr>
        <w:pStyle w:val="NormalText-HelpDoc"/>
      </w:pPr>
      <w:r>
        <w:t xml:space="preserve">This section explains the process for loading data into the Warehouse. </w:t>
      </w:r>
      <w:r w:rsidR="00A9695B">
        <w:t xml:space="preserve">The process is </w:t>
      </w:r>
      <w:del w:id="610" w:author="Frakes, Brent J" w:date="2020-07-24T17:01:00Z">
        <w:r w:rsidR="00A9695B" w:rsidDel="003732A2">
          <w:delText xml:space="preserve">actually </w:delText>
        </w:r>
      </w:del>
      <w:ins w:id="611" w:author="Frakes, Brent J" w:date="2020-07-24T17:01:00Z">
        <w:r w:rsidR="003732A2">
          <w:t xml:space="preserve">composed of </w:t>
        </w:r>
      </w:ins>
      <w:r w:rsidR="00A9695B">
        <w:t>a series of subprocesses, each of which is described below</w:t>
      </w:r>
      <w:r w:rsidR="006D3164">
        <w:t xml:space="preserve">. Section 4.1 describes the standard ETL </w:t>
      </w:r>
      <w:r w:rsidR="003F28F5">
        <w:t xml:space="preserve">pattern, which is ubiquitous with loading all data to The Warehouse.  Section 4.2 </w:t>
      </w:r>
      <w:r w:rsidR="00695451">
        <w:t xml:space="preserve">details how the orchestration of the loading </w:t>
      </w:r>
      <w:r w:rsidR="00F6361F">
        <w:t>for all core and program-specific tables.</w:t>
      </w:r>
    </w:p>
    <w:p w14:paraId="421EBAC9" w14:textId="12501B11" w:rsidR="00C5128B" w:rsidRDefault="00FB559E" w:rsidP="00C5128B">
      <w:pPr>
        <w:pStyle w:val="H2-HelpDoc"/>
      </w:pPr>
      <w:bookmarkStart w:id="612" w:name="_Toc46774679"/>
      <w:r>
        <w:lastRenderedPageBreak/>
        <w:t xml:space="preserve">ETL Process to </w:t>
      </w:r>
      <w:r w:rsidR="00C5128B">
        <w:t>Load Dimensions and Facts</w:t>
      </w:r>
      <w:bookmarkEnd w:id="612"/>
    </w:p>
    <w:p w14:paraId="23D7EA9B" w14:textId="77777777" w:rsidR="005D3460" w:rsidRDefault="005D3460" w:rsidP="005D3460">
      <w:pPr>
        <w:pStyle w:val="H3-HelpDoc"/>
      </w:pPr>
      <w:bookmarkStart w:id="613" w:name="_Toc46774680"/>
      <w:r>
        <w:t>Dimensions</w:t>
      </w:r>
      <w:bookmarkEnd w:id="613"/>
    </w:p>
    <w:p w14:paraId="7F6FAD7C" w14:textId="5264D889" w:rsidR="003B5F1A" w:rsidRDefault="005D3460" w:rsidP="005D3460">
      <w:pPr>
        <w:pStyle w:val="NormalText-HelpDoc"/>
      </w:pPr>
      <w:r>
        <w:t xml:space="preserve">Regardless of the dimension, there are </w:t>
      </w:r>
      <w:r w:rsidR="005E6260">
        <w:t>three</w:t>
      </w:r>
      <w:r>
        <w:t xml:space="preserve"> general steps involved </w:t>
      </w:r>
      <w:r w:rsidR="00311D8C">
        <w:t xml:space="preserve">in its creation. </w:t>
      </w:r>
      <w:r w:rsidR="009C4DFD">
        <w:t>These steps are known as an ETL process, or Extract, Transform and Load.</w:t>
      </w:r>
    </w:p>
    <w:p w14:paraId="0C89F6F6" w14:textId="222871A6" w:rsidR="0046196A" w:rsidRDefault="0046196A" w:rsidP="0046196A">
      <w:pPr>
        <w:pStyle w:val="NormalText-HelpDoc"/>
        <w:jc w:val="center"/>
      </w:pPr>
      <w:r>
        <w:rPr>
          <w:noProof/>
        </w:rPr>
        <w:drawing>
          <wp:inline distT="0" distB="0" distL="0" distR="0" wp14:anchorId="049CC3DA" wp14:editId="0D122DCF">
            <wp:extent cx="1336431" cy="1898654"/>
            <wp:effectExtent l="57150" t="57150" r="111760" b="1206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53137" cy="192238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D4FFE52" w14:textId="30FE756B" w:rsidR="005D3460" w:rsidRDefault="003B5F1A" w:rsidP="005D3460">
      <w:pPr>
        <w:pStyle w:val="NormalText-HelpDoc"/>
      </w:pPr>
      <w:r>
        <w:t xml:space="preserve">Before </w:t>
      </w:r>
      <w:r w:rsidR="008C1A96">
        <w:t xml:space="preserve">being </w:t>
      </w:r>
      <w:r w:rsidR="000B0E8A">
        <w:t>integrated</w:t>
      </w:r>
      <w:r w:rsidR="008C1A96">
        <w:t xml:space="preserve"> into </w:t>
      </w:r>
      <w:r w:rsidR="00C40BAA">
        <w:t>T</w:t>
      </w:r>
      <w:r w:rsidR="008C1A96">
        <w:t xml:space="preserve">he Warehouse, all data is first </w:t>
      </w:r>
      <w:r w:rsidR="006E552A">
        <w:t>loaded</w:t>
      </w:r>
      <w:r w:rsidR="008C1A96">
        <w:t xml:space="preserve"> to a </w:t>
      </w:r>
      <w:r w:rsidR="006E552A">
        <w:t xml:space="preserve">dedicated </w:t>
      </w:r>
      <w:r w:rsidR="008C1A96">
        <w:t>database</w:t>
      </w:r>
      <w:r w:rsidR="000B0E8A">
        <w:t>, known as the staging database</w:t>
      </w:r>
      <w:r w:rsidR="00854223">
        <w:t>.</w:t>
      </w:r>
      <w:r w:rsidR="00D33B75">
        <w:t xml:space="preserve"> </w:t>
      </w:r>
      <w:r w:rsidR="006E552A">
        <w:t xml:space="preserve"> </w:t>
      </w:r>
      <w:r w:rsidR="00DC3F20">
        <w:t>Prior to</w:t>
      </w:r>
      <w:r w:rsidR="00DD47BE">
        <w:t xml:space="preserve"> each load, </w:t>
      </w:r>
      <w:r w:rsidR="00DC3F20">
        <w:t xml:space="preserve">every table in the staging database is truncated </w:t>
      </w:r>
      <w:r w:rsidR="00311D8C">
        <w:t>(i.e., cleared of all data)</w:t>
      </w:r>
      <w:r w:rsidR="0070065C">
        <w:t>,</w:t>
      </w:r>
      <w:r w:rsidR="00311D8C">
        <w:t xml:space="preserve"> to ensure that </w:t>
      </w:r>
      <w:r w:rsidR="005474C5">
        <w:t>they do not contain any stale information.</w:t>
      </w:r>
      <w:r w:rsidR="00D33B75">
        <w:t xml:space="preserve"> </w:t>
      </w:r>
      <w:r w:rsidR="00FF21D4">
        <w:t xml:space="preserve">Data is extracted </w:t>
      </w:r>
      <w:r w:rsidR="005474C5">
        <w:t xml:space="preserve">from </w:t>
      </w:r>
      <w:r w:rsidR="00FF21D4">
        <w:t>multiple</w:t>
      </w:r>
      <w:r w:rsidR="005474C5">
        <w:t xml:space="preserve"> source</w:t>
      </w:r>
      <w:r w:rsidR="00FF21D4">
        <w:t>s</w:t>
      </w:r>
      <w:r w:rsidR="00926A3B">
        <w:t xml:space="preserve"> – </w:t>
      </w:r>
      <w:r w:rsidR="005474C5">
        <w:t>whether</w:t>
      </w:r>
      <w:r w:rsidR="00926A3B">
        <w:t xml:space="preserve"> </w:t>
      </w:r>
      <w:r w:rsidR="005474C5">
        <w:t>a text file, sharepoint site, database</w:t>
      </w:r>
      <w:r w:rsidR="00926A3B">
        <w:t xml:space="preserve">, </w:t>
      </w:r>
      <w:r w:rsidR="005474C5">
        <w:t>web service</w:t>
      </w:r>
      <w:r w:rsidR="00926A3B">
        <w:t xml:space="preserve"> – on a nightly basis (currently 3AM MST)</w:t>
      </w:r>
      <w:r w:rsidR="005474C5">
        <w:t>.</w:t>
      </w:r>
      <w:r w:rsidR="00D33B75">
        <w:t xml:space="preserve"> </w:t>
      </w:r>
      <w:r w:rsidR="00D32A63">
        <w:t xml:space="preserve">Generally, data is imported to the staging database and tables without any </w:t>
      </w:r>
      <w:r w:rsidR="00926A3B">
        <w:t>transformation from the source.</w:t>
      </w:r>
    </w:p>
    <w:p w14:paraId="37333E67" w14:textId="1E7DD070" w:rsidR="0046196A" w:rsidRDefault="0046196A" w:rsidP="005D3460">
      <w:pPr>
        <w:pStyle w:val="NormalText-HelpDoc"/>
      </w:pPr>
      <w:r>
        <w:t xml:space="preserve">Following extraction, the data is </w:t>
      </w:r>
      <w:r w:rsidR="005E6260">
        <w:t>transformed</w:t>
      </w:r>
      <w:r w:rsidR="00CF4AF5">
        <w:t xml:space="preserve"> to align to the structure of the dimension. During this step, NULL values are set to UNK or NA and other value-added </w:t>
      </w:r>
      <w:r w:rsidR="00CA44DD">
        <w:t>processing steps are applied to the data.</w:t>
      </w:r>
    </w:p>
    <w:p w14:paraId="3F005987" w14:textId="20472CE2" w:rsidR="00CA44DD" w:rsidRDefault="00CA44DD" w:rsidP="005D3460">
      <w:pPr>
        <w:pStyle w:val="NormalText-HelpDoc"/>
      </w:pPr>
      <w:r>
        <w:t>Finally, the data is loaded to the dimension following one of the three following scenarios: There is new data to load to the dimension, the dimension needs to be updated, or there are records in the dimension that must be deleted.</w:t>
      </w:r>
    </w:p>
    <w:p w14:paraId="37FF34D5" w14:textId="24FA686D" w:rsidR="005D3460" w:rsidRDefault="00854223" w:rsidP="00854223">
      <w:pPr>
        <w:pStyle w:val="H3-HelpDoc"/>
      </w:pPr>
      <w:bookmarkStart w:id="614" w:name="_Toc46774681"/>
      <w:r>
        <w:t>Facts</w:t>
      </w:r>
      <w:bookmarkEnd w:id="614"/>
    </w:p>
    <w:p w14:paraId="3584D25A" w14:textId="739A6E39" w:rsidR="00640309" w:rsidRPr="00640309" w:rsidRDefault="008F2604" w:rsidP="00640309">
      <w:pPr>
        <w:pStyle w:val="NormalText-HelpDoc"/>
      </w:pPr>
      <w:r>
        <w:t xml:space="preserve">Following creation of all dimensions, the fact tables are then </w:t>
      </w:r>
      <w:r w:rsidR="00BF62CF">
        <w:t>updated</w:t>
      </w:r>
      <w:r>
        <w:t xml:space="preserve">.  </w:t>
      </w:r>
      <w:r w:rsidR="007450EE">
        <w:t xml:space="preserve">The foreign keys are updated to reflect the new IDs in the </w:t>
      </w:r>
      <w:r w:rsidR="001F2900">
        <w:t xml:space="preserve">related dimensions. Additionally, metrics are calculated, either from the </w:t>
      </w:r>
      <w:r w:rsidR="00846311">
        <w:t xml:space="preserve">source information </w:t>
      </w:r>
      <w:r w:rsidR="001F2900">
        <w:t>or other fact tables.</w:t>
      </w:r>
    </w:p>
    <w:p w14:paraId="68DBC307" w14:textId="36903C92" w:rsidR="009176AE" w:rsidRDefault="00601904" w:rsidP="00C5128B">
      <w:pPr>
        <w:pStyle w:val="H2-HelpDoc"/>
      </w:pPr>
      <w:bookmarkStart w:id="615" w:name="_Toc46774682"/>
      <w:r>
        <w:t>Choreographi</w:t>
      </w:r>
      <w:r w:rsidR="00B25BE5">
        <w:t xml:space="preserve">ng </w:t>
      </w:r>
      <w:r>
        <w:t>the Loading of</w:t>
      </w:r>
      <w:r w:rsidR="000A1674">
        <w:t xml:space="preserve"> </w:t>
      </w:r>
      <w:r w:rsidR="0064054C">
        <w:t>Core and Program-Specific Tables</w:t>
      </w:r>
      <w:bookmarkEnd w:id="615"/>
    </w:p>
    <w:p w14:paraId="5F3E5D5A" w14:textId="306DE854" w:rsidR="00A9695B" w:rsidRPr="00A9695B" w:rsidRDefault="008B49FB" w:rsidP="00A9695B">
      <w:pPr>
        <w:pStyle w:val="NormalText-HelpDoc"/>
      </w:pPr>
      <w:r>
        <w:t xml:space="preserve">The following graphic present the high-level workflow of how the Warehouse is synchronized.  </w:t>
      </w:r>
      <w:r w:rsidR="00C44237">
        <w:t xml:space="preserve">Core dimensions and facts are first derived since </w:t>
      </w:r>
      <w:r w:rsidR="005C6C33">
        <w:t xml:space="preserve">all other tables are dependent on these. Once completed, each program has their dimensions and facts </w:t>
      </w:r>
      <w:r w:rsidR="001613C4">
        <w:t xml:space="preserve">calculated concurrently since there are no dependencies among programs.  </w:t>
      </w:r>
      <w:r w:rsidR="00F27906">
        <w:t xml:space="preserve">First, the core dimensions and facts are generated. Once completed, program-specific dimensions and facts are then generated. The final step is </w:t>
      </w:r>
      <w:r w:rsidR="004C7AEC">
        <w:t>cleanup where all staging data is removed.</w:t>
      </w:r>
    </w:p>
    <w:p w14:paraId="1DE19EDB" w14:textId="682EDDD3" w:rsidR="009176AE" w:rsidRPr="009176AE" w:rsidRDefault="008B49FB" w:rsidP="008C63D8">
      <w:pPr>
        <w:pStyle w:val="NormalText-HelpDoc"/>
        <w:jc w:val="center"/>
      </w:pPr>
      <w:r>
        <w:rPr>
          <w:noProof/>
        </w:rPr>
        <w:lastRenderedPageBreak/>
        <w:drawing>
          <wp:inline distT="0" distB="0" distL="0" distR="0" wp14:anchorId="6900DD5D" wp14:editId="7A7269A1">
            <wp:extent cx="3793230" cy="3568151"/>
            <wp:effectExtent l="57150" t="57150" r="112395" b="1085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6598" cy="359013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33765D35" w14:textId="32BD0CEB" w:rsidR="00155792" w:rsidRDefault="00155792" w:rsidP="00854223">
      <w:pPr>
        <w:pStyle w:val="NormalText-HelpDoc"/>
        <w:jc w:val="center"/>
      </w:pPr>
    </w:p>
    <w:p w14:paraId="447AA932" w14:textId="77777777" w:rsidR="00155792" w:rsidRDefault="00155792" w:rsidP="008040B3">
      <w:pPr>
        <w:pStyle w:val="H1-HelpDoc"/>
      </w:pPr>
      <w:bookmarkStart w:id="616" w:name="_Toc46774683"/>
      <w:r>
        <w:t>Change Management</w:t>
      </w:r>
      <w:bookmarkEnd w:id="616"/>
    </w:p>
    <w:p w14:paraId="30B9B6EF" w14:textId="4090D622" w:rsidR="00155792" w:rsidRDefault="00155792" w:rsidP="00155792">
      <w:pPr>
        <w:pStyle w:val="NormalText-HelpDoc"/>
      </w:pPr>
      <w:r>
        <w:t>IRIS Warehouse is a dynamic system – changes are inevitable</w:t>
      </w:r>
      <w:r w:rsidR="002C311A">
        <w:t xml:space="preserve"> and desirable</w:t>
      </w:r>
      <w:r>
        <w:t xml:space="preserve">. That said, it is important for end users that these changes do not disrupt their use of the Warehouse. To strike a balance between agility and stability, we make use versioning (major, minor and patch) and views. </w:t>
      </w:r>
    </w:p>
    <w:p w14:paraId="5FABCB82" w14:textId="77777777" w:rsidR="00155792" w:rsidRDefault="00155792" w:rsidP="00155792">
      <w:pPr>
        <w:pStyle w:val="NormalText-HelpDoc"/>
      </w:pPr>
      <w:r>
        <w:t>Each change to the Warehouse structure (not just a refresh of the data) will be represented by a three-part semantic version (e.g., 1.4.2). This represents levels of versions which include major changes, minor changes and patches. Major versions represent broad changes to the warehouse that are not backwards compatible, meaning that is may not be compatible with code written for prior major versions. Major versions will occur in cases where we make large structural changes to the warehouse in response to user needs and developing best practices. Examples would be the renaming/removal of tables/columns, the change of data types (e.g., from a string to a number), or the modification of domain values. Minor versions are more frequent changes that are backwards compatible. Most often, this includes the addition of tables/columns. Finally, patches represent frequent changes to the Warehouse, most often for the purpose of fixing bugs and minor issues. Examples of patches would be the replacement of NULL values with either an UNK or NA or fixing errors in the ETL process.</w:t>
      </w:r>
    </w:p>
    <w:p w14:paraId="5CAB2E84" w14:textId="77777777" w:rsidR="00155792" w:rsidRDefault="00155792" w:rsidP="00155792">
      <w:pPr>
        <w:pStyle w:val="NormalText-HelpDoc"/>
      </w:pPr>
      <w:r>
        <w:t xml:space="preserve">Views are virtual tables that are created by joining as a query one or more tables from the Warehouse. Unlike the dimension and fact tables in the Warehouse, a view is not part of the physical schema and </w:t>
      </w:r>
      <w:r>
        <w:lastRenderedPageBreak/>
        <w:t>has the advantage of hiding the underlying complexity and changes.  Views in the Warehouse are managed as the most stable objects and provide the greatest immunity to change.</w:t>
      </w:r>
    </w:p>
    <w:p w14:paraId="2E245432" w14:textId="77777777" w:rsidR="00155792" w:rsidRDefault="00155792" w:rsidP="00155792">
      <w:pPr>
        <w:pStyle w:val="NormalText-HelpDoc"/>
      </w:pPr>
      <w:r>
        <w:t>The following table summarizes the use of versions and views and the lead time staff will have to prepare for the changes.</w:t>
      </w:r>
    </w:p>
    <w:tbl>
      <w:tblPr>
        <w:tblStyle w:val="TableGrid"/>
        <w:tblW w:w="0" w:type="auto"/>
        <w:jc w:val="center"/>
        <w:tblLook w:val="04A0" w:firstRow="1" w:lastRow="0" w:firstColumn="1" w:lastColumn="0" w:noHBand="0" w:noVBand="1"/>
      </w:tblPr>
      <w:tblGrid>
        <w:gridCol w:w="985"/>
        <w:gridCol w:w="1620"/>
        <w:gridCol w:w="1800"/>
        <w:gridCol w:w="1980"/>
        <w:gridCol w:w="1260"/>
      </w:tblGrid>
      <w:tr w:rsidR="00155792" w14:paraId="014783A9" w14:textId="77777777" w:rsidTr="00063405">
        <w:trPr>
          <w:jc w:val="center"/>
        </w:trPr>
        <w:tc>
          <w:tcPr>
            <w:tcW w:w="985" w:type="dxa"/>
          </w:tcPr>
          <w:p w14:paraId="42BEDEA0" w14:textId="77777777" w:rsidR="00155792" w:rsidRPr="00CE4D35" w:rsidRDefault="00155792" w:rsidP="00063405">
            <w:pPr>
              <w:pStyle w:val="NormalText-HelpDoc"/>
              <w:jc w:val="center"/>
              <w:rPr>
                <w:b/>
                <w:bCs/>
              </w:rPr>
            </w:pPr>
            <w:r w:rsidRPr="00CE4D35">
              <w:rPr>
                <w:b/>
                <w:bCs/>
              </w:rPr>
              <w:t>Version</w:t>
            </w:r>
          </w:p>
        </w:tc>
        <w:tc>
          <w:tcPr>
            <w:tcW w:w="1620" w:type="dxa"/>
          </w:tcPr>
          <w:p w14:paraId="2F6F7F83" w14:textId="77777777" w:rsidR="00155792" w:rsidRPr="00CE4D35" w:rsidRDefault="00155792" w:rsidP="00063405">
            <w:pPr>
              <w:pStyle w:val="NormalText-HelpDoc"/>
              <w:jc w:val="center"/>
              <w:rPr>
                <w:b/>
                <w:bCs/>
              </w:rPr>
            </w:pPr>
            <w:r>
              <w:rPr>
                <w:b/>
                <w:bCs/>
              </w:rPr>
              <w:t xml:space="preserve">Expected </w:t>
            </w:r>
            <w:r w:rsidRPr="00CE4D35">
              <w:rPr>
                <w:b/>
                <w:bCs/>
              </w:rPr>
              <w:t>Rate of Change</w:t>
            </w:r>
          </w:p>
        </w:tc>
        <w:tc>
          <w:tcPr>
            <w:tcW w:w="1800" w:type="dxa"/>
          </w:tcPr>
          <w:p w14:paraId="637B80D5" w14:textId="77777777" w:rsidR="00155792" w:rsidRPr="00CE4D35" w:rsidRDefault="00155792" w:rsidP="00063405">
            <w:pPr>
              <w:pStyle w:val="NormalText-HelpDoc"/>
              <w:jc w:val="center"/>
              <w:rPr>
                <w:b/>
                <w:bCs/>
              </w:rPr>
            </w:pPr>
            <w:r w:rsidRPr="00CE4D35">
              <w:rPr>
                <w:b/>
                <w:bCs/>
              </w:rPr>
              <w:t>Table Backward Compatibility</w:t>
            </w:r>
          </w:p>
        </w:tc>
        <w:tc>
          <w:tcPr>
            <w:tcW w:w="1980" w:type="dxa"/>
          </w:tcPr>
          <w:p w14:paraId="140A46B8" w14:textId="77777777" w:rsidR="00155792" w:rsidRPr="00CE4D35" w:rsidRDefault="00155792" w:rsidP="00063405">
            <w:pPr>
              <w:pStyle w:val="NormalText-HelpDoc"/>
              <w:jc w:val="center"/>
              <w:rPr>
                <w:b/>
                <w:bCs/>
              </w:rPr>
            </w:pPr>
            <w:r w:rsidRPr="00CE4D35">
              <w:rPr>
                <w:b/>
                <w:bCs/>
              </w:rPr>
              <w:t>View Backward Compatibility</w:t>
            </w:r>
          </w:p>
        </w:tc>
        <w:tc>
          <w:tcPr>
            <w:tcW w:w="1260" w:type="dxa"/>
          </w:tcPr>
          <w:p w14:paraId="6947C46D" w14:textId="77777777" w:rsidR="00155792" w:rsidRPr="00CE4D35" w:rsidRDefault="00155792" w:rsidP="00063405">
            <w:pPr>
              <w:pStyle w:val="NormalText-HelpDoc"/>
              <w:jc w:val="center"/>
              <w:rPr>
                <w:b/>
                <w:bCs/>
              </w:rPr>
            </w:pPr>
            <w:r w:rsidRPr="00CE4D35">
              <w:rPr>
                <w:b/>
                <w:bCs/>
              </w:rPr>
              <w:t>Lead Time Warning</w:t>
            </w:r>
          </w:p>
        </w:tc>
      </w:tr>
      <w:tr w:rsidR="00155792" w14:paraId="2CE507A9" w14:textId="77777777" w:rsidTr="00063405">
        <w:trPr>
          <w:jc w:val="center"/>
        </w:trPr>
        <w:tc>
          <w:tcPr>
            <w:tcW w:w="985" w:type="dxa"/>
          </w:tcPr>
          <w:p w14:paraId="2F9299C0" w14:textId="77777777" w:rsidR="00155792" w:rsidRPr="00345F88" w:rsidRDefault="00155792" w:rsidP="00063405">
            <w:pPr>
              <w:pStyle w:val="NormalText-HelpDoc"/>
              <w:rPr>
                <w:b/>
                <w:bCs/>
              </w:rPr>
            </w:pPr>
            <w:r w:rsidRPr="00345F88">
              <w:rPr>
                <w:b/>
                <w:bCs/>
              </w:rPr>
              <w:t>Major</w:t>
            </w:r>
          </w:p>
        </w:tc>
        <w:tc>
          <w:tcPr>
            <w:tcW w:w="1620" w:type="dxa"/>
          </w:tcPr>
          <w:p w14:paraId="26212CCD" w14:textId="77777777" w:rsidR="00155792" w:rsidRDefault="00155792" w:rsidP="00063405">
            <w:pPr>
              <w:pStyle w:val="NormalText-HelpDoc"/>
              <w:jc w:val="center"/>
            </w:pPr>
            <w:r>
              <w:t>Annually</w:t>
            </w:r>
          </w:p>
        </w:tc>
        <w:tc>
          <w:tcPr>
            <w:tcW w:w="1800" w:type="dxa"/>
          </w:tcPr>
          <w:p w14:paraId="61C06F7A" w14:textId="77777777" w:rsidR="00155792" w:rsidRDefault="00155792" w:rsidP="00063405">
            <w:pPr>
              <w:pStyle w:val="NormalText-HelpDoc"/>
              <w:jc w:val="center"/>
            </w:pPr>
            <w:r>
              <w:t>No</w:t>
            </w:r>
          </w:p>
        </w:tc>
        <w:tc>
          <w:tcPr>
            <w:tcW w:w="1980" w:type="dxa"/>
          </w:tcPr>
          <w:p w14:paraId="2E8189F4" w14:textId="77777777" w:rsidR="00155792" w:rsidRDefault="00155792" w:rsidP="00063405">
            <w:pPr>
              <w:pStyle w:val="NormalText-HelpDoc"/>
              <w:jc w:val="center"/>
            </w:pPr>
            <w:r>
              <w:t>1 Year from release</w:t>
            </w:r>
          </w:p>
        </w:tc>
        <w:tc>
          <w:tcPr>
            <w:tcW w:w="1260" w:type="dxa"/>
          </w:tcPr>
          <w:p w14:paraId="3A9623B7" w14:textId="77777777" w:rsidR="00155792" w:rsidRDefault="00155792" w:rsidP="00063405">
            <w:pPr>
              <w:pStyle w:val="NormalText-HelpDoc"/>
              <w:jc w:val="center"/>
            </w:pPr>
            <w:r>
              <w:t>3 months</w:t>
            </w:r>
          </w:p>
        </w:tc>
      </w:tr>
      <w:tr w:rsidR="00155792" w14:paraId="68CBFA91" w14:textId="77777777" w:rsidTr="00063405">
        <w:trPr>
          <w:jc w:val="center"/>
        </w:trPr>
        <w:tc>
          <w:tcPr>
            <w:tcW w:w="985" w:type="dxa"/>
          </w:tcPr>
          <w:p w14:paraId="6963B29D" w14:textId="77777777" w:rsidR="00155792" w:rsidRPr="00345F88" w:rsidRDefault="00155792" w:rsidP="00063405">
            <w:pPr>
              <w:pStyle w:val="NormalText-HelpDoc"/>
              <w:rPr>
                <w:b/>
                <w:bCs/>
              </w:rPr>
            </w:pPr>
            <w:r w:rsidRPr="00345F88">
              <w:rPr>
                <w:b/>
                <w:bCs/>
              </w:rPr>
              <w:t>Minor</w:t>
            </w:r>
          </w:p>
        </w:tc>
        <w:tc>
          <w:tcPr>
            <w:tcW w:w="1620" w:type="dxa"/>
          </w:tcPr>
          <w:p w14:paraId="30C8112B" w14:textId="77777777" w:rsidR="00155792" w:rsidRDefault="00155792" w:rsidP="00063405">
            <w:pPr>
              <w:pStyle w:val="NormalText-HelpDoc"/>
              <w:jc w:val="center"/>
            </w:pPr>
            <w:r>
              <w:t>Every 2 months</w:t>
            </w:r>
          </w:p>
        </w:tc>
        <w:tc>
          <w:tcPr>
            <w:tcW w:w="1800" w:type="dxa"/>
          </w:tcPr>
          <w:p w14:paraId="06477A30" w14:textId="77777777" w:rsidR="00155792" w:rsidRDefault="00155792" w:rsidP="00063405">
            <w:pPr>
              <w:pStyle w:val="NormalText-HelpDoc"/>
              <w:jc w:val="center"/>
            </w:pPr>
            <w:r>
              <w:t>Yes</w:t>
            </w:r>
          </w:p>
        </w:tc>
        <w:tc>
          <w:tcPr>
            <w:tcW w:w="1980" w:type="dxa"/>
          </w:tcPr>
          <w:p w14:paraId="7F273590" w14:textId="77777777" w:rsidR="00155792" w:rsidRDefault="00155792" w:rsidP="00063405">
            <w:pPr>
              <w:pStyle w:val="NormalText-HelpDoc"/>
              <w:jc w:val="center"/>
            </w:pPr>
            <w:r>
              <w:t>Yes</w:t>
            </w:r>
          </w:p>
        </w:tc>
        <w:tc>
          <w:tcPr>
            <w:tcW w:w="1260" w:type="dxa"/>
          </w:tcPr>
          <w:p w14:paraId="1E3EC303" w14:textId="77777777" w:rsidR="00155792" w:rsidRDefault="00155792" w:rsidP="00063405">
            <w:pPr>
              <w:pStyle w:val="NormalText-HelpDoc"/>
              <w:jc w:val="center"/>
            </w:pPr>
            <w:r>
              <w:t>1 month</w:t>
            </w:r>
          </w:p>
        </w:tc>
      </w:tr>
      <w:tr w:rsidR="00155792" w14:paraId="37E1219E" w14:textId="77777777" w:rsidTr="00063405">
        <w:trPr>
          <w:jc w:val="center"/>
        </w:trPr>
        <w:tc>
          <w:tcPr>
            <w:tcW w:w="985" w:type="dxa"/>
          </w:tcPr>
          <w:p w14:paraId="74587A85" w14:textId="77777777" w:rsidR="00155792" w:rsidRPr="00345F88" w:rsidRDefault="00155792" w:rsidP="00063405">
            <w:pPr>
              <w:pStyle w:val="NormalText-HelpDoc"/>
              <w:rPr>
                <w:b/>
                <w:bCs/>
              </w:rPr>
            </w:pPr>
            <w:r w:rsidRPr="00345F88">
              <w:rPr>
                <w:b/>
                <w:bCs/>
              </w:rPr>
              <w:t>Patch</w:t>
            </w:r>
          </w:p>
        </w:tc>
        <w:tc>
          <w:tcPr>
            <w:tcW w:w="1620" w:type="dxa"/>
          </w:tcPr>
          <w:p w14:paraId="01612519" w14:textId="77777777" w:rsidR="00155792" w:rsidRDefault="00155792" w:rsidP="00063405">
            <w:pPr>
              <w:pStyle w:val="NormalText-HelpDoc"/>
              <w:jc w:val="center"/>
            </w:pPr>
            <w:r>
              <w:t>Bi-Weekly</w:t>
            </w:r>
          </w:p>
        </w:tc>
        <w:tc>
          <w:tcPr>
            <w:tcW w:w="1800" w:type="dxa"/>
          </w:tcPr>
          <w:p w14:paraId="06D8EF66" w14:textId="77777777" w:rsidR="00155792" w:rsidRDefault="00155792" w:rsidP="00063405">
            <w:pPr>
              <w:pStyle w:val="NormalText-HelpDoc"/>
              <w:jc w:val="center"/>
            </w:pPr>
            <w:r>
              <w:t>Yes</w:t>
            </w:r>
          </w:p>
        </w:tc>
        <w:tc>
          <w:tcPr>
            <w:tcW w:w="1980" w:type="dxa"/>
          </w:tcPr>
          <w:p w14:paraId="4B64E230" w14:textId="77777777" w:rsidR="00155792" w:rsidRDefault="00155792" w:rsidP="00063405">
            <w:pPr>
              <w:pStyle w:val="NormalText-HelpDoc"/>
              <w:jc w:val="center"/>
            </w:pPr>
            <w:r>
              <w:t>Yes</w:t>
            </w:r>
          </w:p>
        </w:tc>
        <w:tc>
          <w:tcPr>
            <w:tcW w:w="1260" w:type="dxa"/>
          </w:tcPr>
          <w:p w14:paraId="78463160" w14:textId="77777777" w:rsidR="00155792" w:rsidRDefault="00155792" w:rsidP="00063405">
            <w:pPr>
              <w:pStyle w:val="NormalText-HelpDoc"/>
              <w:jc w:val="center"/>
            </w:pPr>
            <w:r>
              <w:t>---</w:t>
            </w:r>
          </w:p>
        </w:tc>
      </w:tr>
    </w:tbl>
    <w:p w14:paraId="52D37A0C" w14:textId="77777777" w:rsidR="00155792" w:rsidRDefault="00155792" w:rsidP="00155792">
      <w:pPr>
        <w:pStyle w:val="NormalText-HelpDoc"/>
      </w:pPr>
    </w:p>
    <w:p w14:paraId="15FDFB6C" w14:textId="77777777" w:rsidR="00155792" w:rsidRDefault="00155792" w:rsidP="00155792">
      <w:pPr>
        <w:pStyle w:val="NormalText-HelpDoc"/>
      </w:pPr>
      <w:r>
        <w:t>All information regarding past and future versions is managed in the _Versions table.</w:t>
      </w:r>
    </w:p>
    <w:p w14:paraId="4BA328A3" w14:textId="182FBBAA" w:rsidR="00155792" w:rsidRDefault="005D5CB6" w:rsidP="00090442">
      <w:pPr>
        <w:pStyle w:val="NormalText-HelpDoc"/>
      </w:pPr>
      <w:r>
        <w:t xml:space="preserve">Changes considered to be backward </w:t>
      </w:r>
      <w:r w:rsidR="00090442">
        <w:t>compatible</w:t>
      </w:r>
      <w:r>
        <w:t xml:space="preserve"> include the following:</w:t>
      </w:r>
    </w:p>
    <w:p w14:paraId="61489817" w14:textId="1E7486A7" w:rsidR="005D5CB6" w:rsidRDefault="005D5CB6" w:rsidP="001A4C81">
      <w:pPr>
        <w:pStyle w:val="Bullet-HelpDoc"/>
      </w:pPr>
      <w:r>
        <w:t xml:space="preserve">Case changes to </w:t>
      </w:r>
      <w:r w:rsidR="00CF46E7">
        <w:t>table/</w:t>
      </w:r>
      <w:r>
        <w:t>column</w:t>
      </w:r>
      <w:r w:rsidR="00CF46E7">
        <w:t>/view</w:t>
      </w:r>
      <w:r>
        <w:t xml:space="preserve"> names</w:t>
      </w:r>
    </w:p>
    <w:p w14:paraId="6BB09B0E" w14:textId="19091470" w:rsidR="005D5CB6" w:rsidRDefault="005D5CB6" w:rsidP="001A4C81">
      <w:pPr>
        <w:pStyle w:val="Bullet-HelpDoc"/>
      </w:pPr>
      <w:r>
        <w:t>Addition of a column</w:t>
      </w:r>
      <w:r w:rsidR="001A4C81">
        <w:t xml:space="preserve"> to a dimension or fact</w:t>
      </w:r>
    </w:p>
    <w:p w14:paraId="1312985A" w14:textId="45EA24A2" w:rsidR="001A4C81" w:rsidRDefault="00090442" w:rsidP="001A4C81">
      <w:pPr>
        <w:pStyle w:val="Bullet-HelpDoc"/>
      </w:pPr>
      <w:r>
        <w:t>Improved documentation that does not change the overall definition of the table/column</w:t>
      </w:r>
    </w:p>
    <w:p w14:paraId="428C3C69" w14:textId="6F7A7346" w:rsidR="00672E23" w:rsidRDefault="00672E23" w:rsidP="001A4C81">
      <w:pPr>
        <w:pStyle w:val="Bullet-HelpDoc"/>
      </w:pPr>
      <w:r>
        <w:t>Adding user permissions</w:t>
      </w:r>
    </w:p>
    <w:p w14:paraId="5BF485F7" w14:textId="5163A8B9" w:rsidR="005D5CB6" w:rsidRDefault="00090442" w:rsidP="00155792">
      <w:pPr>
        <w:pStyle w:val="NormalText-HelpDoc"/>
      </w:pPr>
      <w:r>
        <w:t>Changes</w:t>
      </w:r>
      <w:r w:rsidR="00CF46E7">
        <w:t xml:space="preserve"> that are not backward compatible include:</w:t>
      </w:r>
    </w:p>
    <w:p w14:paraId="774C9EA4" w14:textId="73ECAE67" w:rsidR="00CF46E7" w:rsidRDefault="00CF46E7" w:rsidP="00CF46E7">
      <w:pPr>
        <w:pStyle w:val="Bullet-HelpDoc"/>
      </w:pPr>
      <w:r>
        <w:t>Renaming a table/column/view</w:t>
      </w:r>
    </w:p>
    <w:p w14:paraId="1D1B66D9" w14:textId="57FA19CC" w:rsidR="00CF46E7" w:rsidRDefault="00CF46E7" w:rsidP="00CF46E7">
      <w:pPr>
        <w:pStyle w:val="Bullet-HelpDoc"/>
      </w:pPr>
      <w:r>
        <w:t xml:space="preserve">Changes to the </w:t>
      </w:r>
      <w:r w:rsidR="0026400C">
        <w:t>fact grain</w:t>
      </w:r>
    </w:p>
    <w:p w14:paraId="30BC93AF" w14:textId="3317149F" w:rsidR="0026400C" w:rsidRDefault="0026400C" w:rsidP="00CF46E7">
      <w:pPr>
        <w:pStyle w:val="Bullet-HelpDoc"/>
      </w:pPr>
      <w:r>
        <w:t>Removal of a table/column/view</w:t>
      </w:r>
    </w:p>
    <w:p w14:paraId="21AD795A" w14:textId="1D080110" w:rsidR="0026400C" w:rsidRDefault="0026400C" w:rsidP="0026400C">
      <w:pPr>
        <w:pStyle w:val="Bullet-HelpDoc"/>
      </w:pPr>
      <w:r>
        <w:t>Changed documentation that alters the meaning and ultimate use of the table/column/view</w:t>
      </w:r>
    </w:p>
    <w:p w14:paraId="571D7922" w14:textId="47A526F6" w:rsidR="0026400C" w:rsidRDefault="0026400C" w:rsidP="0026400C">
      <w:pPr>
        <w:pStyle w:val="Bullet-HelpDoc"/>
      </w:pPr>
      <w:r>
        <w:t xml:space="preserve">Changes to the </w:t>
      </w:r>
      <w:r w:rsidR="007B53DD">
        <w:t>data type</w:t>
      </w:r>
      <w:r w:rsidR="00F66E24">
        <w:t>s (e.g.</w:t>
      </w:r>
      <w:r w:rsidR="00672E23">
        <w:t>,</w:t>
      </w:r>
      <w:r w:rsidR="00F66E24">
        <w:t xml:space="preserve"> from integer to varchar</w:t>
      </w:r>
      <w:r w:rsidR="00EA5597">
        <w:t>)</w:t>
      </w:r>
    </w:p>
    <w:p w14:paraId="25D47FD0" w14:textId="7EB3F5E4" w:rsidR="00672E23" w:rsidRPr="00A172CC" w:rsidRDefault="00672E23" w:rsidP="0026400C">
      <w:pPr>
        <w:pStyle w:val="Bullet-HelpDoc"/>
      </w:pPr>
      <w:r>
        <w:t>Removing/altering user permissions</w:t>
      </w:r>
    </w:p>
    <w:p w14:paraId="19A553E3" w14:textId="70A82120" w:rsidR="00155792" w:rsidRDefault="00A92F92" w:rsidP="00A92F92">
      <w:pPr>
        <w:pStyle w:val="H1-HelpDoc"/>
      </w:pPr>
      <w:bookmarkStart w:id="617" w:name="_Toc46774684"/>
      <w:r>
        <w:t>Configurations and Permissions</w:t>
      </w:r>
      <w:bookmarkEnd w:id="617"/>
    </w:p>
    <w:p w14:paraId="7D0BCDD8" w14:textId="00E08C2D" w:rsidR="00A92F92" w:rsidRDefault="00333D8C" w:rsidP="00A92F92">
      <w:pPr>
        <w:pStyle w:val="H2-HelpDoc"/>
      </w:pPr>
      <w:bookmarkStart w:id="618" w:name="_Toc46774685"/>
      <w:r>
        <w:t>SQL-Server Agent</w:t>
      </w:r>
      <w:bookmarkEnd w:id="618"/>
    </w:p>
    <w:p w14:paraId="416E473B" w14:textId="2ECAA885" w:rsidR="00333D8C" w:rsidRPr="007F1399" w:rsidRDefault="00333D8C" w:rsidP="007F1399">
      <w:pPr>
        <w:rPr>
          <w:rFonts w:ascii="Segoe UI" w:eastAsia="Times New Roman" w:hAnsi="Segoe UI" w:cs="Segoe UI"/>
          <w:b/>
          <w:bCs/>
          <w:sz w:val="21"/>
          <w:szCs w:val="21"/>
        </w:rPr>
      </w:pPr>
      <w:r>
        <w:t xml:space="preserve">To schedule the synchronization of the warehouse and the processing of the cubes, the </w:t>
      </w:r>
      <w:r w:rsidR="007F1399">
        <w:t xml:space="preserve">user </w:t>
      </w:r>
      <w:r w:rsidR="007F1399" w:rsidRPr="007F1399">
        <w:rPr>
          <w:rFonts w:ascii="Segoe UI" w:eastAsia="Times New Roman" w:hAnsi="Segoe UI" w:cs="Segoe UI"/>
          <w:b/>
          <w:bCs/>
          <w:sz w:val="21"/>
          <w:szCs w:val="21"/>
        </w:rPr>
        <w:t>ifw\ifw9ecos-servcat</w:t>
      </w:r>
      <w:r w:rsidR="007F1399">
        <w:rPr>
          <w:rFonts w:ascii="Segoe UI" w:eastAsia="Times New Roman" w:hAnsi="Segoe UI" w:cs="Segoe UI"/>
          <w:b/>
          <w:bCs/>
          <w:sz w:val="21"/>
          <w:szCs w:val="21"/>
        </w:rPr>
        <w:t xml:space="preserve"> must be granted </w:t>
      </w:r>
    </w:p>
    <w:p w14:paraId="6FE053AD" w14:textId="2F0EEEFC" w:rsidR="00910B8C" w:rsidRDefault="00910B8C" w:rsidP="00910B8C">
      <w:pPr>
        <w:pStyle w:val="H1-HelpDoc"/>
      </w:pPr>
      <w:bookmarkStart w:id="619" w:name="_Toc46774686"/>
      <w:r w:rsidRPr="00910B8C">
        <w:t>Appendix</w:t>
      </w:r>
      <w:bookmarkEnd w:id="619"/>
    </w:p>
    <w:p w14:paraId="48E4FFC9" w14:textId="428CE32E" w:rsidR="00910B8C" w:rsidRPr="00910B8C" w:rsidRDefault="00910B8C" w:rsidP="00910B8C">
      <w:pPr>
        <w:pStyle w:val="H2-HelpDoc"/>
      </w:pPr>
      <w:bookmarkStart w:id="620" w:name="_Toc46774687"/>
      <w:r>
        <w:t>Example Query from Warehouse</w:t>
      </w:r>
      <w:bookmarkEnd w:id="620"/>
    </w:p>
    <w:p w14:paraId="1449047E" w14:textId="40130932" w:rsidR="00A601C5" w:rsidRPr="00C97DB8" w:rsidRDefault="00A601C5" w:rsidP="00C97DB8">
      <w:pPr>
        <w:spacing w:after="0" w:line="240" w:lineRule="auto"/>
        <w:rPr>
          <w:sz w:val="16"/>
          <w:szCs w:val="16"/>
        </w:rPr>
      </w:pPr>
      <w:r w:rsidRPr="00C97DB8">
        <w:rPr>
          <w:sz w:val="16"/>
          <w:szCs w:val="16"/>
        </w:rPr>
        <w:t>SELECT</w:t>
      </w:r>
    </w:p>
    <w:p w14:paraId="503E01C2" w14:textId="4D72DA08" w:rsidR="00A601C5" w:rsidRPr="00C97DB8" w:rsidRDefault="00A601C5" w:rsidP="00C97DB8">
      <w:pPr>
        <w:spacing w:after="0" w:line="240" w:lineRule="auto"/>
        <w:rPr>
          <w:sz w:val="16"/>
          <w:szCs w:val="16"/>
        </w:rPr>
      </w:pPr>
      <w:r w:rsidRPr="00C97DB8">
        <w:rPr>
          <w:sz w:val="16"/>
          <w:szCs w:val="16"/>
        </w:rPr>
        <w:tab/>
        <w:t>TOP 10</w:t>
      </w:r>
      <w:r w:rsidRPr="00C97DB8">
        <w:rPr>
          <w:sz w:val="16"/>
          <w:szCs w:val="16"/>
        </w:rPr>
        <w:tab/>
      </w:r>
    </w:p>
    <w:p w14:paraId="75D651DB" w14:textId="4A234F61" w:rsidR="00A601C5" w:rsidRPr="00C97DB8" w:rsidRDefault="00A601C5" w:rsidP="00C97DB8">
      <w:pPr>
        <w:spacing w:after="0" w:line="240" w:lineRule="auto"/>
        <w:rPr>
          <w:sz w:val="16"/>
          <w:szCs w:val="16"/>
        </w:rPr>
      </w:pPr>
      <w:r w:rsidRPr="00C97DB8">
        <w:rPr>
          <w:sz w:val="16"/>
          <w:szCs w:val="16"/>
        </w:rPr>
        <w:tab/>
        <w:t>s.SurveyName AS SurveyTitle</w:t>
      </w:r>
    </w:p>
    <w:p w14:paraId="3A0F2B5B" w14:textId="47A91A59" w:rsidR="00A601C5" w:rsidRPr="00C97DB8" w:rsidRDefault="00A601C5" w:rsidP="00C97DB8">
      <w:pPr>
        <w:spacing w:after="0" w:line="240" w:lineRule="auto"/>
        <w:rPr>
          <w:sz w:val="16"/>
          <w:szCs w:val="16"/>
        </w:rPr>
      </w:pPr>
      <w:r w:rsidRPr="00C97DB8">
        <w:rPr>
          <w:sz w:val="16"/>
          <w:szCs w:val="16"/>
        </w:rPr>
        <w:tab/>
        <w:t>,o.FullName AS StationName</w:t>
      </w:r>
    </w:p>
    <w:p w14:paraId="72FF1201" w14:textId="77777777" w:rsidR="00A601C5" w:rsidRPr="00C97DB8" w:rsidRDefault="00A601C5" w:rsidP="00C97DB8">
      <w:pPr>
        <w:spacing w:after="0" w:line="240" w:lineRule="auto"/>
        <w:rPr>
          <w:sz w:val="16"/>
          <w:szCs w:val="16"/>
        </w:rPr>
      </w:pPr>
      <w:r w:rsidRPr="00C97DB8">
        <w:rPr>
          <w:sz w:val="16"/>
          <w:szCs w:val="16"/>
        </w:rPr>
        <w:t xml:space="preserve">FROM </w:t>
      </w:r>
    </w:p>
    <w:p w14:paraId="3E62A94C" w14:textId="3D64A791" w:rsidR="00A601C5" w:rsidRPr="00C97DB8" w:rsidRDefault="00A601C5" w:rsidP="00C97DB8">
      <w:pPr>
        <w:spacing w:after="0" w:line="240" w:lineRule="auto"/>
        <w:rPr>
          <w:sz w:val="16"/>
          <w:szCs w:val="16"/>
        </w:rPr>
      </w:pPr>
      <w:r w:rsidRPr="00C97DB8">
        <w:rPr>
          <w:sz w:val="16"/>
          <w:szCs w:val="16"/>
        </w:rPr>
        <w:tab/>
        <w:t>IRIS_DataWarehouse.Refuges.FactSurveyInventory F</w:t>
      </w:r>
    </w:p>
    <w:p w14:paraId="6A05A90A" w14:textId="597D3A58" w:rsidR="00A601C5" w:rsidRPr="00C97DB8" w:rsidRDefault="00A601C5" w:rsidP="00C97DB8">
      <w:pPr>
        <w:spacing w:after="0" w:line="240" w:lineRule="auto"/>
        <w:rPr>
          <w:sz w:val="16"/>
          <w:szCs w:val="16"/>
        </w:rPr>
      </w:pPr>
      <w:r w:rsidRPr="00C97DB8">
        <w:rPr>
          <w:sz w:val="16"/>
          <w:szCs w:val="16"/>
        </w:rPr>
        <w:tab/>
        <w:t>INNER JOIN IRIS_DataWarehouse.Refuges.DimSurvey s ON F.SurveyId=s.ID</w:t>
      </w:r>
    </w:p>
    <w:p w14:paraId="7632DC11" w14:textId="3434258D" w:rsidR="00A601C5" w:rsidRPr="00C97DB8" w:rsidRDefault="00A601C5" w:rsidP="00C97DB8">
      <w:pPr>
        <w:spacing w:after="0" w:line="240" w:lineRule="auto"/>
        <w:rPr>
          <w:sz w:val="16"/>
          <w:szCs w:val="16"/>
        </w:rPr>
      </w:pPr>
      <w:r w:rsidRPr="00C97DB8">
        <w:rPr>
          <w:sz w:val="16"/>
          <w:szCs w:val="16"/>
        </w:rPr>
        <w:lastRenderedPageBreak/>
        <w:tab/>
        <w:t>INNER JOIN IRIS_DataWarehouse.dbo.DimOrganization o ON F.Station_OrganizationID = o.ID</w:t>
      </w:r>
    </w:p>
    <w:p w14:paraId="1831668C" w14:textId="77777777" w:rsidR="00A601C5" w:rsidRPr="00C97DB8" w:rsidRDefault="00A601C5" w:rsidP="00C97DB8">
      <w:pPr>
        <w:spacing w:after="0" w:line="240" w:lineRule="auto"/>
        <w:rPr>
          <w:sz w:val="16"/>
          <w:szCs w:val="16"/>
        </w:rPr>
      </w:pPr>
      <w:r w:rsidRPr="00C97DB8">
        <w:rPr>
          <w:sz w:val="16"/>
          <w:szCs w:val="16"/>
        </w:rPr>
        <w:t>WHERE</w:t>
      </w:r>
    </w:p>
    <w:p w14:paraId="5332B2E7" w14:textId="4F91550F" w:rsidR="003A1031" w:rsidRPr="00C97DB8" w:rsidRDefault="00A601C5" w:rsidP="00C97DB8">
      <w:pPr>
        <w:spacing w:after="0" w:line="240" w:lineRule="auto"/>
        <w:rPr>
          <w:sz w:val="16"/>
          <w:szCs w:val="16"/>
        </w:rPr>
      </w:pPr>
      <w:r w:rsidRPr="00C97DB8">
        <w:rPr>
          <w:sz w:val="16"/>
          <w:szCs w:val="16"/>
        </w:rPr>
        <w:tab/>
        <w:t>s.SurveyType = 'Baseline Monitoring'</w:t>
      </w:r>
    </w:p>
    <w:sectPr w:rsidR="003A1031" w:rsidRPr="00C97DB8" w:rsidSect="006814B2">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C7C39" w14:textId="77777777" w:rsidR="00262C97" w:rsidRDefault="00262C97" w:rsidP="00A20EB2">
      <w:pPr>
        <w:spacing w:after="0" w:line="240" w:lineRule="auto"/>
      </w:pPr>
      <w:r>
        <w:separator/>
      </w:r>
    </w:p>
  </w:endnote>
  <w:endnote w:type="continuationSeparator" w:id="0">
    <w:p w14:paraId="00D91A06" w14:textId="77777777" w:rsidR="00262C97" w:rsidRDefault="00262C97" w:rsidP="00A20EB2">
      <w:pPr>
        <w:spacing w:after="0" w:line="240" w:lineRule="auto"/>
      </w:pPr>
      <w:r>
        <w:continuationSeparator/>
      </w:r>
    </w:p>
  </w:endnote>
  <w:endnote w:type="continuationNotice" w:id="1">
    <w:p w14:paraId="49776B9A" w14:textId="77777777" w:rsidR="00262C97" w:rsidRDefault="00262C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nivers 57 Condensed">
    <w:altName w:val="Calibri"/>
    <w:panose1 w:val="00000000000000000000"/>
    <w:charset w:val="00"/>
    <w:family w:val="swiss"/>
    <w:notTrueType/>
    <w:pitch w:val="variable"/>
    <w:sig w:usb0="00000003" w:usb1="00000000" w:usb2="00000000" w:usb3="00000000" w:csb0="00000001" w:csb1="00000000"/>
  </w:font>
  <w:font w:name="Univers 55">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EC4D0" w14:textId="29462969" w:rsidR="00A20EB2" w:rsidRDefault="00A20EB2">
    <w:pPr>
      <w:pStyle w:val="Footer"/>
    </w:pPr>
    <w:r>
      <w:t xml:space="preserve">Page </w:t>
    </w:r>
    <w:r>
      <w:rPr>
        <w:b/>
        <w:bCs/>
      </w:rPr>
      <w:fldChar w:fldCharType="begin"/>
    </w:r>
    <w:r>
      <w:rPr>
        <w:b/>
        <w:bCs/>
      </w:rPr>
      <w:instrText xml:space="preserve"> PAGE  \* Arabic  \* MERGEFORMAT </w:instrText>
    </w:r>
    <w:r>
      <w:rPr>
        <w:b/>
        <w:bCs/>
      </w:rPr>
      <w:fldChar w:fldCharType="separate"/>
    </w:r>
    <w:r w:rsidR="008900F4">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8900F4">
      <w:rPr>
        <w:b/>
        <w:bCs/>
        <w:noProof/>
      </w:rPr>
      <w:t>2</w:t>
    </w:r>
    <w:r>
      <w:rPr>
        <w:b/>
        <w:bCs/>
      </w:rPr>
      <w:fldChar w:fldCharType="end"/>
    </w:r>
    <w:r>
      <w:ptab w:relativeTo="margin" w:alignment="center" w:leader="none"/>
    </w:r>
    <w:r>
      <w:ptab w:relativeTo="margin" w:alignment="right" w:leader="none"/>
    </w:r>
    <w:r w:rsidR="00DB5602">
      <w:t>Last Saved</w:t>
    </w:r>
    <w:r>
      <w:t>:</w:t>
    </w:r>
    <w:r w:rsidR="00DB5602">
      <w:t xml:space="preserve"> </w:t>
    </w:r>
    <w:r w:rsidR="00B96702">
      <w:fldChar w:fldCharType="begin"/>
    </w:r>
    <w:r w:rsidR="00B96702">
      <w:instrText xml:space="preserve"> SAVEDATE  \@ "MMMM d, yyyy"  \* MERGEFORMAT </w:instrText>
    </w:r>
    <w:r w:rsidR="00B96702">
      <w:fldChar w:fldCharType="separate"/>
    </w:r>
    <w:ins w:id="621" w:author="Frakes, Brent J" w:date="2020-07-28T12:49:00Z">
      <w:r w:rsidR="00145050">
        <w:rPr>
          <w:noProof/>
        </w:rPr>
        <w:t>July 28, 2020</w:t>
      </w:r>
    </w:ins>
    <w:ins w:id="622" w:author="Adham, Hilola S" w:date="2020-07-26T18:45:00Z">
      <w:del w:id="623" w:author="Frakes, Brent J" w:date="2020-07-27T06:58:00Z">
        <w:r w:rsidR="00CB1B9C" w:rsidDel="00E83146">
          <w:rPr>
            <w:noProof/>
          </w:rPr>
          <w:delText>July 25, 2020</w:delText>
        </w:r>
      </w:del>
    </w:ins>
    <w:del w:id="624" w:author="Frakes, Brent J" w:date="2020-07-27T06:58:00Z">
      <w:r w:rsidR="007570C1" w:rsidDel="00E83146">
        <w:rPr>
          <w:noProof/>
        </w:rPr>
        <w:delText>July 13, 2020</w:delText>
      </w:r>
    </w:del>
    <w:r w:rsidR="00B96702">
      <w:fldChar w:fldCharType="end"/>
    </w:r>
    <w:r w:rsidR="00DB5602">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2487B" w14:textId="77777777" w:rsidR="006814B2" w:rsidRDefault="006814B2" w:rsidP="006814B2">
    <w:pPr>
      <w:pStyle w:val="Footer"/>
    </w:pPr>
  </w:p>
  <w:p w14:paraId="5D0355C6" w14:textId="6F149D32" w:rsidR="006814B2" w:rsidRDefault="006814B2" w:rsidP="006814B2">
    <w:pPr>
      <w:pStyle w:val="Footer"/>
    </w:pPr>
    <w:r>
      <w:t xml:space="preserve">Page </w:t>
    </w:r>
    <w:r>
      <w:rPr>
        <w:b/>
        <w:bCs/>
      </w:rPr>
      <w:fldChar w:fldCharType="begin"/>
    </w:r>
    <w:r>
      <w:rPr>
        <w:b/>
        <w:bCs/>
      </w:rPr>
      <w:instrText xml:space="preserve"> PAGE  \* Arabic  \* MERGEFORMAT </w:instrText>
    </w:r>
    <w:r>
      <w:rPr>
        <w:b/>
        <w:bCs/>
      </w:rPr>
      <w:fldChar w:fldCharType="separate"/>
    </w:r>
    <w:r w:rsidR="008900F4">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8900F4">
      <w:rPr>
        <w:b/>
        <w:bCs/>
        <w:noProof/>
      </w:rPr>
      <w:t>2</w:t>
    </w:r>
    <w:r>
      <w:rPr>
        <w:b/>
        <w:bCs/>
      </w:rPr>
      <w:fldChar w:fldCharType="end"/>
    </w:r>
    <w:r>
      <w:ptab w:relativeTo="margin" w:alignment="center" w:leader="none"/>
    </w:r>
    <w:r>
      <w:ptab w:relativeTo="margin" w:alignment="right" w:leader="none"/>
    </w:r>
    <w:r>
      <w:t xml:space="preserve">Last </w:t>
    </w:r>
    <w:r w:rsidR="009C3BD0">
      <w:t>Saved</w:t>
    </w:r>
    <w:r>
      <w:t>:</w:t>
    </w:r>
    <w:r w:rsidR="009C3BD0">
      <w:t xml:space="preserve"> </w:t>
    </w:r>
    <w:r w:rsidR="009C3BD0">
      <w:fldChar w:fldCharType="begin"/>
    </w:r>
    <w:r w:rsidR="009C3BD0">
      <w:instrText xml:space="preserve"> SAVEDATE  \@ "MMMM d, yyyy"  \* MERGEFORMAT </w:instrText>
    </w:r>
    <w:r w:rsidR="009C3BD0">
      <w:fldChar w:fldCharType="separate"/>
    </w:r>
    <w:ins w:id="625" w:author="Frakes, Brent J" w:date="2020-07-28T12:49:00Z">
      <w:r w:rsidR="00145050">
        <w:rPr>
          <w:noProof/>
        </w:rPr>
        <w:t>July 28, 2020</w:t>
      </w:r>
    </w:ins>
    <w:ins w:id="626" w:author="Adham, Hilola S" w:date="2020-07-26T18:45:00Z">
      <w:del w:id="627" w:author="Frakes, Brent J" w:date="2020-07-27T06:58:00Z">
        <w:r w:rsidR="00CB1B9C" w:rsidDel="00E83146">
          <w:rPr>
            <w:noProof/>
          </w:rPr>
          <w:delText>July 25, 2020</w:delText>
        </w:r>
      </w:del>
    </w:ins>
    <w:del w:id="628" w:author="Frakes, Brent J" w:date="2020-07-27T06:58:00Z">
      <w:r w:rsidR="007570C1" w:rsidDel="00E83146">
        <w:rPr>
          <w:noProof/>
        </w:rPr>
        <w:delText>July 13, 2020</w:delText>
      </w:r>
    </w:del>
    <w:r w:rsidR="009C3BD0">
      <w:fldChar w:fldCharType="end"/>
    </w:r>
    <w:r w:rsidR="00534E9A">
      <w:t xml:space="preserve"> </w:t>
    </w:r>
  </w:p>
  <w:p w14:paraId="63FE6485" w14:textId="77777777" w:rsidR="006814B2" w:rsidRDefault="00681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7F60F" w14:textId="77777777" w:rsidR="00262C97" w:rsidRDefault="00262C97" w:rsidP="00A20EB2">
      <w:pPr>
        <w:spacing w:after="0" w:line="240" w:lineRule="auto"/>
      </w:pPr>
      <w:r>
        <w:separator/>
      </w:r>
    </w:p>
  </w:footnote>
  <w:footnote w:type="continuationSeparator" w:id="0">
    <w:p w14:paraId="31745554" w14:textId="77777777" w:rsidR="00262C97" w:rsidRDefault="00262C97" w:rsidP="00A20EB2">
      <w:pPr>
        <w:spacing w:after="0" w:line="240" w:lineRule="auto"/>
      </w:pPr>
      <w:r>
        <w:continuationSeparator/>
      </w:r>
    </w:p>
  </w:footnote>
  <w:footnote w:type="continuationNotice" w:id="1">
    <w:p w14:paraId="5D0CD659" w14:textId="77777777" w:rsidR="00262C97" w:rsidRDefault="00262C97">
      <w:pPr>
        <w:spacing w:after="0" w:line="240" w:lineRule="auto"/>
      </w:pPr>
    </w:p>
  </w:footnote>
  <w:footnote w:id="2">
    <w:p w14:paraId="05D71155" w14:textId="061C9681" w:rsidR="00C03657" w:rsidRDefault="00C03657">
      <w:pPr>
        <w:pStyle w:val="FootnoteText"/>
      </w:pPr>
      <w:r>
        <w:rPr>
          <w:rStyle w:val="FootnoteReference"/>
        </w:rPr>
        <w:footnoteRef/>
      </w:r>
      <w:r>
        <w:t xml:space="preserve"> </w:t>
      </w:r>
      <w:r w:rsidR="00247996">
        <w:t xml:space="preserve">This is a real </w:t>
      </w:r>
      <w:r w:rsidR="00247996" w:rsidRPr="00C24FA6">
        <w:rPr>
          <w:b/>
          <w:bCs/>
          <w:u w:val="single"/>
        </w:rPr>
        <w:t>E</w:t>
      </w:r>
      <w:r w:rsidR="00247996">
        <w:t xml:space="preserve">nterprise </w:t>
      </w:r>
      <w:r w:rsidR="00247996" w:rsidRPr="00C24FA6">
        <w:rPr>
          <w:b/>
          <w:bCs/>
          <w:u w:val="single"/>
        </w:rPr>
        <w:t>D</w:t>
      </w:r>
      <w:r w:rsidR="00247996">
        <w:t xml:space="preserve">ata </w:t>
      </w:r>
      <w:r w:rsidR="00247996" w:rsidRPr="00C24FA6">
        <w:rPr>
          <w:b/>
          <w:bCs/>
          <w:u w:val="single"/>
        </w:rPr>
        <w:t>W</w:t>
      </w:r>
      <w:r w:rsidR="00247996">
        <w:t xml:space="preserve">arehouse, not an </w:t>
      </w:r>
      <w:r w:rsidR="00247996" w:rsidRPr="00C24FA6">
        <w:rPr>
          <w:b/>
          <w:bCs/>
          <w:u w:val="single"/>
        </w:rPr>
        <w:t>e</w:t>
      </w:r>
      <w:r w:rsidR="00247996">
        <w:t xml:space="preserve">xtremely </w:t>
      </w:r>
      <w:r w:rsidR="00247996" w:rsidRPr="00C24FA6">
        <w:rPr>
          <w:b/>
          <w:bCs/>
          <w:u w:val="single"/>
        </w:rPr>
        <w:t>d</w:t>
      </w:r>
      <w:r w:rsidR="00247996">
        <w:t xml:space="preserve">umb </w:t>
      </w:r>
      <w:r w:rsidR="00247996" w:rsidRPr="00C24FA6">
        <w:rPr>
          <w:b/>
          <w:bCs/>
          <w:u w:val="single"/>
        </w:rPr>
        <w:t>w</w:t>
      </w:r>
      <w:r w:rsidR="00247996">
        <w:t xml:space="preserve">ay of describing a </w:t>
      </w:r>
      <w:r w:rsidR="00C24FA6">
        <w:t>shared drive</w:t>
      </w:r>
    </w:p>
  </w:footnote>
  <w:footnote w:id="3">
    <w:p w14:paraId="2BCD11EC" w14:textId="77777777" w:rsidR="00DC4E03" w:rsidRDefault="00DC4E03" w:rsidP="00DC4E03">
      <w:pPr>
        <w:pStyle w:val="FootnoteText"/>
      </w:pPr>
      <w:r>
        <w:rPr>
          <w:rStyle w:val="FootnoteReference"/>
        </w:rPr>
        <w:footnoteRef/>
      </w:r>
      <w:r>
        <w:t xml:space="preserve"> Exceptions are for common dimensions like date and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70007" w14:textId="7FC02B2E" w:rsidR="006814B2" w:rsidRPr="0040035C" w:rsidRDefault="00363043">
    <w:pPr>
      <w:pStyle w:val="Header"/>
      <w:rPr>
        <w:rFonts w:ascii="Univers 55" w:hAnsi="Univers 55"/>
        <w:b/>
        <w:color w:val="0056AC"/>
        <w:sz w:val="32"/>
        <w:szCs w:val="32"/>
      </w:rPr>
    </w:pPr>
    <w:r w:rsidRPr="00260C26">
      <w:rPr>
        <w:rFonts w:ascii="Univers 57 Condensed" w:hAnsi="Univers 57 Condensed"/>
        <w:b/>
        <w:noProof/>
        <w:color w:val="000000" w:themeColor="text1"/>
        <w:sz w:val="24"/>
        <w:szCs w:val="24"/>
      </w:rPr>
      <w:drawing>
        <wp:inline distT="0" distB="0" distL="0" distR="0" wp14:anchorId="2297660A" wp14:editId="37F081DE">
          <wp:extent cx="451080" cy="539496"/>
          <wp:effectExtent l="0" t="0" r="6350" b="0"/>
          <wp:docPr id="1" name="Picture 1" descr="&quot; &quot;" title="F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1080" cy="539496"/>
                  </a:xfrm>
                  <a:prstGeom prst="rect">
                    <a:avLst/>
                  </a:prstGeom>
                </pic:spPr>
              </pic:pic>
            </a:graphicData>
          </a:graphic>
        </wp:inline>
      </w:drawing>
    </w:r>
    <w:r w:rsidR="7B0CCAF4" w:rsidRPr="7B0CCAF4">
      <w:rPr>
        <w:rFonts w:ascii="Univers 55" w:hAnsi="Univers 55"/>
        <w:b/>
        <w:bCs/>
        <w:color w:val="0056AC"/>
        <w:sz w:val="32"/>
        <w:szCs w:val="32"/>
      </w:rPr>
      <w:t xml:space="preserve"> </w:t>
    </w:r>
    <w:r w:rsidR="0040035C">
      <w:rPr>
        <w:rFonts w:ascii="Univers 57 Condensed" w:hAnsi="Univers 57 Condensed"/>
        <w:b/>
        <w:noProof/>
        <w:color w:val="FFFFFF" w:themeColor="background1"/>
        <w:sz w:val="24"/>
        <w:szCs w:val="24"/>
      </w:rPr>
      <mc:AlternateContent>
        <mc:Choice Requires="wps">
          <w:drawing>
            <wp:inline distT="0" distB="0" distL="0" distR="0" wp14:anchorId="29BA197F" wp14:editId="36A93E33">
              <wp:extent cx="5419725" cy="552450"/>
              <wp:effectExtent l="0" t="0" r="9525" b="0"/>
              <wp:docPr id="2" name="Text Box 2"/>
              <wp:cNvGraphicFramePr/>
              <a:graphic xmlns:a="http://schemas.openxmlformats.org/drawingml/2006/main">
                <a:graphicData uri="http://schemas.microsoft.com/office/word/2010/wordprocessingShape">
                  <wps:wsp>
                    <wps:cNvSpPr txBox="1"/>
                    <wps:spPr>
                      <a:xfrm>
                        <a:off x="0" y="0"/>
                        <a:ext cx="5419725" cy="552450"/>
                      </a:xfrm>
                      <a:prstGeom prst="rect">
                        <a:avLst/>
                      </a:prstGeom>
                      <a:solidFill>
                        <a:schemeClr val="lt1"/>
                      </a:solidFill>
                      <a:ln w="6350">
                        <a:noFill/>
                      </a:ln>
                    </wps:spPr>
                    <wps:txbx>
                      <w:txbxContent>
                        <w:p w14:paraId="596156B3" w14:textId="77777777" w:rsidR="0040035C" w:rsidRDefault="0040035C" w:rsidP="0040035C">
                          <w:pPr>
                            <w:pStyle w:val="Header"/>
                            <w:shd w:val="clear" w:color="auto" w:fill="0056AC"/>
                            <w:rPr>
                              <w:rFonts w:ascii="Univers 57 Condensed" w:hAnsi="Univers 57 Condensed"/>
                              <w:b/>
                              <w:color w:val="FFFFFF" w:themeColor="background1"/>
                              <w:sz w:val="24"/>
                              <w:szCs w:val="24"/>
                            </w:rPr>
                          </w:pPr>
                          <w:r w:rsidRPr="00260C26">
                            <w:rPr>
                              <w:rFonts w:ascii="Univers 57 Condensed" w:hAnsi="Univers 57 Condensed"/>
                              <w:b/>
                              <w:color w:val="FFFFFF" w:themeColor="background1"/>
                              <w:sz w:val="24"/>
                              <w:szCs w:val="24"/>
                            </w:rPr>
                            <w:t>U.S. Fish and Wildlife Service</w:t>
                          </w:r>
                        </w:p>
                        <w:p w14:paraId="77EAB2E7" w14:textId="294272FF" w:rsidR="00F32669" w:rsidRPr="00F32669" w:rsidRDefault="00885865" w:rsidP="0040035C">
                          <w:pPr>
                            <w:pStyle w:val="Header"/>
                            <w:rPr>
                              <w:rFonts w:ascii="Univers 55" w:hAnsi="Univers 55"/>
                              <w:b/>
                              <w:color w:val="0056AC"/>
                              <w:sz w:val="32"/>
                              <w:szCs w:val="32"/>
                            </w:rPr>
                          </w:pPr>
                          <w:r>
                            <w:rPr>
                              <w:rFonts w:ascii="Univers 55" w:hAnsi="Univers 55"/>
                              <w:b/>
                              <w:color w:val="0056AC"/>
                              <w:sz w:val="32"/>
                              <w:szCs w:val="32"/>
                            </w:rPr>
                            <w:t>IRIS Warehouse</w:t>
                          </w:r>
                        </w:p>
                        <w:p w14:paraId="131DB4E3" w14:textId="77777777" w:rsidR="0040035C" w:rsidRDefault="0040035C" w:rsidP="00400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9BA197F" id="_x0000_t202" coordsize="21600,21600" o:spt="202" path="m,l,21600r21600,l21600,xe">
              <v:stroke joinstyle="miter"/>
              <v:path gradientshapeok="t" o:connecttype="rect"/>
            </v:shapetype>
            <v:shape id="Text Box 2" o:spid="_x0000_s1031" type="#_x0000_t202" style="width:426.7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" fillcolor="white [3201]" stroked="f" strokeweight=".5pt">
              <v:textbox>
                <w:txbxContent>
                  <w:p w14:paraId="596156B3" w14:textId="77777777" w:rsidR="0040035C" w:rsidRDefault="0040035C" w:rsidP="0040035C">
                    <w:pPr>
                      <w:pStyle w:val="Header"/>
                      <w:shd w:val="clear" w:color="auto" w:fill="0056AC"/>
                      <w:rPr>
                        <w:rFonts w:ascii="Univers 57 Condensed" w:hAnsi="Univers 57 Condensed"/>
                        <w:b/>
                        <w:color w:val="FFFFFF" w:themeColor="background1"/>
                        <w:sz w:val="24"/>
                        <w:szCs w:val="24"/>
                      </w:rPr>
                    </w:pPr>
                    <w:r w:rsidRPr="00260C26">
                      <w:rPr>
                        <w:rFonts w:ascii="Univers 57 Condensed" w:hAnsi="Univers 57 Condensed"/>
                        <w:b/>
                        <w:color w:val="FFFFFF" w:themeColor="background1"/>
                        <w:sz w:val="24"/>
                        <w:szCs w:val="24"/>
                      </w:rPr>
                      <w:t>U.S. Fish and Wildlife Service</w:t>
                    </w:r>
                  </w:p>
                  <w:p w14:paraId="77EAB2E7" w14:textId="294272FF" w:rsidR="00F32669" w:rsidRPr="00F32669" w:rsidRDefault="00885865" w:rsidP="0040035C">
                    <w:pPr>
                      <w:pStyle w:val="Header"/>
                      <w:rPr>
                        <w:rFonts w:ascii="Univers 55" w:hAnsi="Univers 55"/>
                        <w:b/>
                        <w:color w:val="0056AC"/>
                        <w:sz w:val="32"/>
                        <w:szCs w:val="32"/>
                      </w:rPr>
                    </w:pPr>
                    <w:r>
                      <w:rPr>
                        <w:rFonts w:ascii="Univers 55" w:hAnsi="Univers 55"/>
                        <w:b/>
                        <w:color w:val="0056AC"/>
                        <w:sz w:val="32"/>
                        <w:szCs w:val="32"/>
                      </w:rPr>
                      <w:t>IRIS Warehouse</w:t>
                    </w:r>
                  </w:p>
                  <w:p w14:paraId="131DB4E3" w14:textId="77777777" w:rsidR="0040035C" w:rsidRDefault="0040035C" w:rsidP="0040035C"/>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58CAF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6CCF2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721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6C8C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38FB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19A5B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CCBD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7408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A2EC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40B3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E20C5"/>
    <w:multiLevelType w:val="multilevel"/>
    <w:tmpl w:val="D70683F4"/>
    <w:lvl w:ilvl="0">
      <w:start w:val="1"/>
      <w:numFmt w:val="bullet"/>
      <w:pStyle w:val="BulletText3"/>
      <w:lvlText w:val=""/>
      <w:lvlJc w:val="left"/>
      <w:pPr>
        <w:tabs>
          <w:tab w:val="num" w:pos="2160"/>
        </w:tabs>
        <w:ind w:left="216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4680"/>
        </w:tabs>
        <w:ind w:left="4680" w:hanging="360"/>
      </w:pPr>
      <w:rPr>
        <w:rFonts w:ascii="Wingdings" w:hAnsi="Wingdings" w:hint="default"/>
        <w:sz w:val="20"/>
      </w:rPr>
    </w:lvl>
    <w:lvl w:ilvl="8">
      <w:start w:val="1"/>
      <w:numFmt w:val="bullet"/>
      <w:lvlText w:val=""/>
      <w:lvlJc w:val="left"/>
      <w:pPr>
        <w:tabs>
          <w:tab w:val="num" w:pos="5040"/>
        </w:tabs>
        <w:ind w:left="5040" w:hanging="360"/>
      </w:pPr>
      <w:rPr>
        <w:rFonts w:ascii="Wingdings" w:hAnsi="Wingdings" w:hint="default"/>
        <w:sz w:val="20"/>
      </w:rPr>
    </w:lvl>
  </w:abstractNum>
  <w:abstractNum w:abstractNumId="11" w15:restartNumberingAfterBreak="0">
    <w:nsid w:val="0450108A"/>
    <w:multiLevelType w:val="hybridMultilevel"/>
    <w:tmpl w:val="59161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33E69"/>
    <w:multiLevelType w:val="multilevel"/>
    <w:tmpl w:val="5E0EA008"/>
    <w:lvl w:ilvl="0">
      <w:start w:val="1"/>
      <w:numFmt w:val="bullet"/>
      <w:pStyle w:val="BulletText2"/>
      <w:lvlText w:val=""/>
      <w:lvlJc w:val="left"/>
      <w:pPr>
        <w:tabs>
          <w:tab w:val="num" w:pos="1440"/>
        </w:tabs>
        <w:ind w:left="144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240"/>
        </w:tabs>
        <w:ind w:left="3240" w:hanging="360"/>
      </w:pPr>
      <w:rPr>
        <w:rFonts w:ascii="Wingdings" w:hAnsi="Wingdings" w:hint="default"/>
        <w:sz w:val="20"/>
      </w:rPr>
    </w:lvl>
    <w:lvl w:ilvl="6">
      <w:start w:val="1"/>
      <w:numFmt w:val="bullet"/>
      <w:lvlText w:val=""/>
      <w:lvlJc w:val="left"/>
      <w:pPr>
        <w:tabs>
          <w:tab w:val="num" w:pos="3600"/>
        </w:tabs>
        <w:ind w:left="3600" w:hanging="360"/>
      </w:pPr>
      <w:rPr>
        <w:rFonts w:ascii="Wingdings" w:hAnsi="Wingdings" w:hint="default"/>
        <w:sz w:val="20"/>
      </w:rPr>
    </w:lvl>
    <w:lvl w:ilvl="7">
      <w:start w:val="1"/>
      <w:numFmt w:val="bullet"/>
      <w:lvlText w:val=""/>
      <w:lvlJc w:val="left"/>
      <w:pPr>
        <w:tabs>
          <w:tab w:val="num" w:pos="3960"/>
        </w:tabs>
        <w:ind w:left="3960" w:hanging="360"/>
      </w:pPr>
      <w:rPr>
        <w:rFonts w:ascii="Wingdings" w:hAnsi="Wingdings" w:hint="default"/>
        <w:sz w:val="20"/>
      </w:rPr>
    </w:lvl>
    <w:lvl w:ilvl="8">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0F991AB4"/>
    <w:multiLevelType w:val="multilevel"/>
    <w:tmpl w:val="746E41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520"/>
        </w:tabs>
        <w:ind w:left="2520" w:hanging="360"/>
      </w:pPr>
      <w:rPr>
        <w:rFonts w:ascii="Wingdings" w:hAnsi="Wingdings" w:hint="default"/>
        <w:sz w:val="20"/>
      </w:rPr>
    </w:lvl>
    <w:lvl w:ilvl="5">
      <w:start w:val="1"/>
      <w:numFmt w:val="bullet"/>
      <w:lvlText w:val=""/>
      <w:lvlJc w:val="left"/>
      <w:pPr>
        <w:tabs>
          <w:tab w:val="num" w:pos="2880"/>
        </w:tabs>
        <w:ind w:left="2880" w:hanging="360"/>
      </w:pPr>
      <w:rPr>
        <w:rFonts w:ascii="Wingdings" w:hAnsi="Wingdings" w:hint="default"/>
        <w:sz w:val="20"/>
      </w:rPr>
    </w:lvl>
    <w:lvl w:ilvl="6">
      <w:start w:val="1"/>
      <w:numFmt w:val="bullet"/>
      <w:lvlText w:val=""/>
      <w:lvlJc w:val="left"/>
      <w:pPr>
        <w:tabs>
          <w:tab w:val="num" w:pos="3240"/>
        </w:tabs>
        <w:ind w:left="3240" w:hanging="360"/>
      </w:pPr>
      <w:rPr>
        <w:rFonts w:ascii="Wingdings" w:hAnsi="Wingdings" w:hint="default"/>
        <w:sz w:val="20"/>
      </w:rPr>
    </w:lvl>
    <w:lvl w:ilvl="7">
      <w:start w:val="1"/>
      <w:numFmt w:val="bullet"/>
      <w:lvlText w:val=""/>
      <w:lvlJc w:val="left"/>
      <w:pPr>
        <w:tabs>
          <w:tab w:val="num" w:pos="3600"/>
        </w:tabs>
        <w:ind w:left="3600" w:hanging="360"/>
      </w:pPr>
      <w:rPr>
        <w:rFonts w:ascii="Wingdings" w:hAnsi="Wingdings" w:hint="default"/>
        <w:sz w:val="20"/>
      </w:rPr>
    </w:lvl>
    <w:lvl w:ilvl="8">
      <w:start w:val="1"/>
      <w:numFmt w:val="bullet"/>
      <w:lvlText w:val=""/>
      <w:lvlJc w:val="left"/>
      <w:pPr>
        <w:tabs>
          <w:tab w:val="num" w:pos="3960"/>
        </w:tabs>
        <w:ind w:left="3960" w:hanging="360"/>
      </w:pPr>
      <w:rPr>
        <w:rFonts w:ascii="Wingdings" w:hAnsi="Wingdings" w:hint="default"/>
        <w:sz w:val="20"/>
      </w:rPr>
    </w:lvl>
  </w:abstractNum>
  <w:abstractNum w:abstractNumId="14" w15:restartNumberingAfterBreak="0">
    <w:nsid w:val="244A7435"/>
    <w:multiLevelType w:val="hybridMultilevel"/>
    <w:tmpl w:val="B2E8E732"/>
    <w:lvl w:ilvl="0" w:tplc="7628476C">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30EBE"/>
    <w:multiLevelType w:val="multilevel"/>
    <w:tmpl w:val="1F964656"/>
    <w:lvl w:ilvl="0">
      <w:start w:val="1"/>
      <w:numFmt w:val="decimal"/>
      <w:pStyle w:val="H1-HelpDoc"/>
      <w:suff w:val="space"/>
      <w:lvlText w:val="%1"/>
      <w:lvlJc w:val="left"/>
      <w:pPr>
        <w:ind w:left="432" w:hanging="432"/>
      </w:pPr>
      <w:rPr>
        <w:rFonts w:hint="default"/>
      </w:rPr>
    </w:lvl>
    <w:lvl w:ilvl="1">
      <w:start w:val="1"/>
      <w:numFmt w:val="decimal"/>
      <w:pStyle w:val="H2-HelpDoc"/>
      <w:suff w:val="space"/>
      <w:lvlText w:val="%1.%2"/>
      <w:lvlJc w:val="left"/>
      <w:pPr>
        <w:ind w:left="432" w:hanging="432"/>
      </w:pPr>
      <w:rPr>
        <w:rFonts w:hint="default"/>
      </w:rPr>
    </w:lvl>
    <w:lvl w:ilvl="2">
      <w:start w:val="1"/>
      <w:numFmt w:val="decimal"/>
      <w:pStyle w:val="H3-HelpDoc"/>
      <w:suff w:val="space"/>
      <w:lvlText w:val="%1.%2.%3"/>
      <w:lvlJc w:val="left"/>
      <w:pPr>
        <w:ind w:left="432" w:hanging="432"/>
      </w:pPr>
      <w:rPr>
        <w:rFonts w:hint="default"/>
      </w:rPr>
    </w:lvl>
    <w:lvl w:ilvl="3">
      <w:start w:val="1"/>
      <w:numFmt w:val="decimal"/>
      <w:pStyle w:val="H4-HelpDoc"/>
      <w:suff w:val="space"/>
      <w:lvlText w:val="%1.%2.%3.%4"/>
      <w:lvlJc w:val="left"/>
      <w:pPr>
        <w:ind w:left="432" w:hanging="432"/>
      </w:pPr>
      <w:rPr>
        <w:rFonts w:hint="default"/>
      </w:rPr>
    </w:lvl>
    <w:lvl w:ilvl="4">
      <w:start w:val="1"/>
      <w:numFmt w:val="decimal"/>
      <w:pStyle w:val="Level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7493185"/>
    <w:multiLevelType w:val="hybridMultilevel"/>
    <w:tmpl w:val="75B04B88"/>
    <w:lvl w:ilvl="0" w:tplc="38A43A0E">
      <w:start w:val="1"/>
      <w:numFmt w:val="decimal"/>
      <w:pStyle w:val="Figure-HelpDoc"/>
      <w:suff w:val="space"/>
      <w:lvlText w:val="Figure %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4022D"/>
    <w:multiLevelType w:val="hybridMultilevel"/>
    <w:tmpl w:val="6C38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16FAA"/>
    <w:multiLevelType w:val="multilevel"/>
    <w:tmpl w:val="49BAC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36"/>
        </w:tabs>
        <w:ind w:left="1080" w:hanging="360"/>
      </w:pPr>
      <w:rPr>
        <w:rFonts w:ascii="Courier New" w:hAnsi="Courier New" w:hint="default"/>
        <w:sz w:val="20"/>
      </w:rPr>
    </w:lvl>
    <w:lvl w:ilvl="2">
      <w:start w:val="1"/>
      <w:numFmt w:val="bullet"/>
      <w:lvlText w:val=""/>
      <w:lvlJc w:val="left"/>
      <w:pPr>
        <w:tabs>
          <w:tab w:val="num" w:pos="1296"/>
        </w:tabs>
        <w:ind w:left="1440" w:hanging="360"/>
      </w:pPr>
      <w:rPr>
        <w:rFonts w:ascii="Wingdings" w:hAnsi="Wingdings" w:hint="default"/>
        <w:sz w:val="20"/>
      </w:rPr>
    </w:lvl>
    <w:lvl w:ilvl="3">
      <w:start w:val="1"/>
      <w:numFmt w:val="bullet"/>
      <w:lvlText w:val=""/>
      <w:lvlJc w:val="left"/>
      <w:pPr>
        <w:tabs>
          <w:tab w:val="num" w:pos="1656"/>
        </w:tabs>
        <w:ind w:left="1800" w:hanging="360"/>
      </w:pPr>
      <w:rPr>
        <w:rFonts w:ascii="Wingdings" w:hAnsi="Wingdings" w:hint="default"/>
        <w:sz w:val="20"/>
      </w:rPr>
    </w:lvl>
    <w:lvl w:ilvl="4">
      <w:start w:val="1"/>
      <w:numFmt w:val="bullet"/>
      <w:lvlText w:val=""/>
      <w:lvlJc w:val="left"/>
      <w:pPr>
        <w:tabs>
          <w:tab w:val="num" w:pos="2016"/>
        </w:tabs>
        <w:ind w:left="2160" w:hanging="360"/>
      </w:pPr>
      <w:rPr>
        <w:rFonts w:ascii="Wingdings" w:hAnsi="Wingdings" w:hint="default"/>
        <w:sz w:val="20"/>
      </w:rPr>
    </w:lvl>
    <w:lvl w:ilvl="5">
      <w:start w:val="1"/>
      <w:numFmt w:val="bullet"/>
      <w:lvlText w:val=""/>
      <w:lvlJc w:val="left"/>
      <w:pPr>
        <w:tabs>
          <w:tab w:val="num" w:pos="2376"/>
        </w:tabs>
        <w:ind w:left="2520" w:hanging="360"/>
      </w:pPr>
      <w:rPr>
        <w:rFonts w:ascii="Wingdings" w:hAnsi="Wingdings" w:hint="default"/>
        <w:sz w:val="20"/>
      </w:rPr>
    </w:lvl>
    <w:lvl w:ilvl="6">
      <w:start w:val="1"/>
      <w:numFmt w:val="bullet"/>
      <w:lvlText w:val=""/>
      <w:lvlJc w:val="left"/>
      <w:pPr>
        <w:tabs>
          <w:tab w:val="num" w:pos="2736"/>
        </w:tabs>
        <w:ind w:left="2880" w:hanging="360"/>
      </w:pPr>
      <w:rPr>
        <w:rFonts w:ascii="Wingdings" w:hAnsi="Wingdings" w:hint="default"/>
        <w:sz w:val="20"/>
      </w:rPr>
    </w:lvl>
    <w:lvl w:ilvl="7">
      <w:start w:val="1"/>
      <w:numFmt w:val="bullet"/>
      <w:lvlText w:val=""/>
      <w:lvlJc w:val="left"/>
      <w:pPr>
        <w:tabs>
          <w:tab w:val="num" w:pos="3096"/>
        </w:tabs>
        <w:ind w:left="3240" w:hanging="360"/>
      </w:pPr>
      <w:rPr>
        <w:rFonts w:ascii="Wingdings" w:hAnsi="Wingdings" w:hint="default"/>
        <w:sz w:val="20"/>
      </w:rPr>
    </w:lvl>
    <w:lvl w:ilvl="8">
      <w:start w:val="1"/>
      <w:numFmt w:val="bullet"/>
      <w:lvlText w:val=""/>
      <w:lvlJc w:val="left"/>
      <w:pPr>
        <w:tabs>
          <w:tab w:val="num" w:pos="3456"/>
        </w:tabs>
        <w:ind w:left="3600" w:hanging="360"/>
      </w:pPr>
      <w:rPr>
        <w:rFonts w:ascii="Wingdings" w:hAnsi="Wingdings" w:hint="default"/>
        <w:sz w:val="20"/>
      </w:rPr>
    </w:lvl>
  </w:abstractNum>
  <w:abstractNum w:abstractNumId="19" w15:restartNumberingAfterBreak="0">
    <w:nsid w:val="41E2351A"/>
    <w:multiLevelType w:val="multilevel"/>
    <w:tmpl w:val="4E800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1800"/>
        </w:tabs>
        <w:ind w:left="180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2520"/>
        </w:tabs>
        <w:ind w:left="2520" w:hanging="360"/>
      </w:pPr>
      <w:rPr>
        <w:rFonts w:ascii="Wingdings" w:hAnsi="Wingdings" w:hint="default"/>
        <w:sz w:val="20"/>
      </w:rPr>
    </w:lvl>
    <w:lvl w:ilvl="6">
      <w:start w:val="1"/>
      <w:numFmt w:val="bullet"/>
      <w:lvlText w:val=""/>
      <w:lvlJc w:val="left"/>
      <w:pPr>
        <w:tabs>
          <w:tab w:val="num" w:pos="2880"/>
        </w:tabs>
        <w:ind w:left="2880" w:hanging="360"/>
      </w:pPr>
      <w:rPr>
        <w:rFonts w:ascii="Wingdings" w:hAnsi="Wingdings" w:hint="default"/>
        <w:sz w:val="20"/>
      </w:rPr>
    </w:lvl>
    <w:lvl w:ilvl="7">
      <w:start w:val="1"/>
      <w:numFmt w:val="bullet"/>
      <w:lvlText w:val=""/>
      <w:lvlJc w:val="left"/>
      <w:pPr>
        <w:tabs>
          <w:tab w:val="num" w:pos="3240"/>
        </w:tabs>
        <w:ind w:left="3240" w:hanging="360"/>
      </w:pPr>
      <w:rPr>
        <w:rFonts w:ascii="Wingdings" w:hAnsi="Wingdings" w:hint="default"/>
        <w:sz w:val="20"/>
      </w:rPr>
    </w:lvl>
    <w:lvl w:ilvl="8">
      <w:start w:val="1"/>
      <w:numFmt w:val="bullet"/>
      <w:lvlText w:val=""/>
      <w:lvlJc w:val="left"/>
      <w:pPr>
        <w:tabs>
          <w:tab w:val="num" w:pos="3600"/>
        </w:tabs>
        <w:ind w:left="3600" w:hanging="360"/>
      </w:pPr>
      <w:rPr>
        <w:rFonts w:ascii="Wingdings" w:hAnsi="Wingdings" w:hint="default"/>
        <w:sz w:val="20"/>
      </w:rPr>
    </w:lvl>
  </w:abstractNum>
  <w:abstractNum w:abstractNumId="20" w15:restartNumberingAfterBreak="0">
    <w:nsid w:val="460F0208"/>
    <w:multiLevelType w:val="multilevel"/>
    <w:tmpl w:val="4D2C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1030C"/>
    <w:multiLevelType w:val="multilevel"/>
    <w:tmpl w:val="33EAEF98"/>
    <w:lvl w:ilvl="0">
      <w:start w:val="1"/>
      <w:numFmt w:val="bullet"/>
      <w:pStyle w:val="Bullet-HelpDoc"/>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1800"/>
        </w:tabs>
        <w:ind w:left="180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2520"/>
        </w:tabs>
        <w:ind w:left="2520" w:hanging="360"/>
      </w:pPr>
      <w:rPr>
        <w:rFonts w:ascii="Wingdings" w:hAnsi="Wingdings" w:hint="default"/>
        <w:sz w:val="20"/>
      </w:rPr>
    </w:lvl>
    <w:lvl w:ilvl="6">
      <w:start w:val="1"/>
      <w:numFmt w:val="bullet"/>
      <w:lvlText w:val=""/>
      <w:lvlJc w:val="left"/>
      <w:pPr>
        <w:tabs>
          <w:tab w:val="num" w:pos="2880"/>
        </w:tabs>
        <w:ind w:left="2880" w:hanging="360"/>
      </w:pPr>
      <w:rPr>
        <w:rFonts w:ascii="Wingdings" w:hAnsi="Wingdings" w:hint="default"/>
        <w:sz w:val="20"/>
      </w:rPr>
    </w:lvl>
    <w:lvl w:ilvl="7">
      <w:start w:val="1"/>
      <w:numFmt w:val="bullet"/>
      <w:lvlText w:val=""/>
      <w:lvlJc w:val="left"/>
      <w:pPr>
        <w:tabs>
          <w:tab w:val="num" w:pos="3240"/>
        </w:tabs>
        <w:ind w:left="3240" w:hanging="360"/>
      </w:pPr>
      <w:rPr>
        <w:rFonts w:ascii="Wingdings" w:hAnsi="Wingdings" w:hint="default"/>
        <w:sz w:val="20"/>
      </w:rPr>
    </w:lvl>
    <w:lvl w:ilvl="8">
      <w:start w:val="1"/>
      <w:numFmt w:val="bullet"/>
      <w:lvlText w:val=""/>
      <w:lvlJc w:val="left"/>
      <w:pPr>
        <w:tabs>
          <w:tab w:val="num" w:pos="3600"/>
        </w:tabs>
        <w:ind w:left="3600" w:hanging="360"/>
      </w:pPr>
      <w:rPr>
        <w:rFonts w:ascii="Wingdings" w:hAnsi="Wingdings" w:hint="default"/>
        <w:sz w:val="20"/>
      </w:rPr>
    </w:lvl>
  </w:abstractNum>
  <w:abstractNum w:abstractNumId="22" w15:restartNumberingAfterBreak="0">
    <w:nsid w:val="6887613F"/>
    <w:multiLevelType w:val="hybridMultilevel"/>
    <w:tmpl w:val="CA7A1FBC"/>
    <w:lvl w:ilvl="0" w:tplc="EFC0531E">
      <w:start w:val="1"/>
      <w:numFmt w:val="decimal"/>
      <w:pStyle w:val="Table-HelpDoc"/>
      <w:suff w:val="space"/>
      <w:lvlText w:val="Table %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DD6C38"/>
    <w:multiLevelType w:val="multilevel"/>
    <w:tmpl w:val="4D2C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27E31"/>
    <w:multiLevelType w:val="hybridMultilevel"/>
    <w:tmpl w:val="3F7CF2F6"/>
    <w:lvl w:ilvl="0" w:tplc="72721210">
      <w:start w:val="1"/>
      <w:numFmt w:val="decimal"/>
      <w:lvlText w:val="Figure %1."/>
      <w:lvlJc w:val="left"/>
      <w:pPr>
        <w:ind w:left="360" w:hanging="360"/>
      </w:pPr>
      <w:rPr>
        <w:rFonts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81184"/>
    <w:multiLevelType w:val="hybridMultilevel"/>
    <w:tmpl w:val="3BC0A4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585C97"/>
    <w:multiLevelType w:val="multilevel"/>
    <w:tmpl w:val="D116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5B2AB3"/>
    <w:multiLevelType w:val="multilevel"/>
    <w:tmpl w:val="8B34D7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1"/>
  </w:num>
  <w:num w:numId="2">
    <w:abstractNumId w:val="15"/>
  </w:num>
  <w:num w:numId="3">
    <w:abstractNumId w:val="23"/>
  </w:num>
  <w:num w:numId="4">
    <w:abstractNumId w:val="18"/>
  </w:num>
  <w:num w:numId="5">
    <w:abstractNumId w:val="20"/>
  </w:num>
  <w:num w:numId="6">
    <w:abstractNumId w:val="13"/>
  </w:num>
  <w:num w:numId="7">
    <w:abstractNumId w:val="19"/>
  </w:num>
  <w:num w:numId="8">
    <w:abstractNumId w:val="21"/>
  </w:num>
  <w:num w:numId="9">
    <w:abstractNumId w:val="12"/>
  </w:num>
  <w:num w:numId="10">
    <w:abstractNumId w:val="1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2"/>
  </w:num>
  <w:num w:numId="22">
    <w:abstractNumId w:val="24"/>
  </w:num>
  <w:num w:numId="23">
    <w:abstractNumId w:val="22"/>
    <w:lvlOverride w:ilvl="0">
      <w:startOverride w:val="1"/>
    </w:lvlOverride>
  </w:num>
  <w:num w:numId="24">
    <w:abstractNumId w:val="14"/>
  </w:num>
  <w:num w:numId="25">
    <w:abstractNumId w:val="16"/>
  </w:num>
  <w:num w:numId="26">
    <w:abstractNumId w:val="25"/>
  </w:num>
  <w:num w:numId="27">
    <w:abstractNumId w:val="26"/>
  </w:num>
  <w:num w:numId="28">
    <w:abstractNumId w:val="27"/>
  </w:num>
  <w:num w:numId="2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kes, Brent J">
    <w15:presenceInfo w15:providerId="AD" w15:userId="S::brent_frakes@fws.gov::dbf0d4a4-3d9a-4712-95b6-0011619f5ac6"/>
  </w15:person>
  <w15:person w15:author="Adham, Hilola S">
    <w15:presenceInfo w15:providerId="AD" w15:userId="S::hilola_adham@fws.gov::ebc87d97-6075-4f97-9260-00f51e8f7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FB"/>
    <w:rsid w:val="00001794"/>
    <w:rsid w:val="0000184A"/>
    <w:rsid w:val="000051CD"/>
    <w:rsid w:val="00006799"/>
    <w:rsid w:val="00007A6B"/>
    <w:rsid w:val="00011DFF"/>
    <w:rsid w:val="00020058"/>
    <w:rsid w:val="0002661D"/>
    <w:rsid w:val="0003041B"/>
    <w:rsid w:val="00036ED2"/>
    <w:rsid w:val="00037DD6"/>
    <w:rsid w:val="00041368"/>
    <w:rsid w:val="000505FD"/>
    <w:rsid w:val="00051B6C"/>
    <w:rsid w:val="00054F20"/>
    <w:rsid w:val="0005529E"/>
    <w:rsid w:val="000600A1"/>
    <w:rsid w:val="00063405"/>
    <w:rsid w:val="00066188"/>
    <w:rsid w:val="00067AB6"/>
    <w:rsid w:val="00074BB6"/>
    <w:rsid w:val="00076373"/>
    <w:rsid w:val="00076D13"/>
    <w:rsid w:val="0007703F"/>
    <w:rsid w:val="00077379"/>
    <w:rsid w:val="00090442"/>
    <w:rsid w:val="00092391"/>
    <w:rsid w:val="00092DA1"/>
    <w:rsid w:val="00095173"/>
    <w:rsid w:val="000953B6"/>
    <w:rsid w:val="000A1674"/>
    <w:rsid w:val="000A6AA5"/>
    <w:rsid w:val="000B0E8A"/>
    <w:rsid w:val="000B3AE8"/>
    <w:rsid w:val="000B4559"/>
    <w:rsid w:val="000B4B85"/>
    <w:rsid w:val="000C006E"/>
    <w:rsid w:val="000C5F24"/>
    <w:rsid w:val="000C7F72"/>
    <w:rsid w:val="000D0D11"/>
    <w:rsid w:val="000D0D9A"/>
    <w:rsid w:val="000D0E91"/>
    <w:rsid w:val="000D2B1F"/>
    <w:rsid w:val="000D524A"/>
    <w:rsid w:val="000D5CBE"/>
    <w:rsid w:val="000D608B"/>
    <w:rsid w:val="000E0991"/>
    <w:rsid w:val="000E5006"/>
    <w:rsid w:val="000E7C54"/>
    <w:rsid w:val="000F3257"/>
    <w:rsid w:val="000F4A85"/>
    <w:rsid w:val="00100932"/>
    <w:rsid w:val="00101F62"/>
    <w:rsid w:val="00104ABB"/>
    <w:rsid w:val="00104EA5"/>
    <w:rsid w:val="00107219"/>
    <w:rsid w:val="001140EA"/>
    <w:rsid w:val="0011694D"/>
    <w:rsid w:val="00117CC4"/>
    <w:rsid w:val="00120495"/>
    <w:rsid w:val="001237A8"/>
    <w:rsid w:val="00123A6A"/>
    <w:rsid w:val="00133D3B"/>
    <w:rsid w:val="001425B9"/>
    <w:rsid w:val="00142A43"/>
    <w:rsid w:val="001430BD"/>
    <w:rsid w:val="00144F33"/>
    <w:rsid w:val="00145050"/>
    <w:rsid w:val="00145F97"/>
    <w:rsid w:val="00152EBF"/>
    <w:rsid w:val="001531F1"/>
    <w:rsid w:val="00155792"/>
    <w:rsid w:val="00157B2C"/>
    <w:rsid w:val="0016092F"/>
    <w:rsid w:val="00160EA0"/>
    <w:rsid w:val="001613C4"/>
    <w:rsid w:val="00163642"/>
    <w:rsid w:val="00166418"/>
    <w:rsid w:val="00166611"/>
    <w:rsid w:val="001752BA"/>
    <w:rsid w:val="00177110"/>
    <w:rsid w:val="00180F83"/>
    <w:rsid w:val="0018485C"/>
    <w:rsid w:val="00185801"/>
    <w:rsid w:val="00187B4E"/>
    <w:rsid w:val="001901E9"/>
    <w:rsid w:val="001949D0"/>
    <w:rsid w:val="001959F4"/>
    <w:rsid w:val="001A049F"/>
    <w:rsid w:val="001A186F"/>
    <w:rsid w:val="001A2C70"/>
    <w:rsid w:val="001A4C81"/>
    <w:rsid w:val="001A60D5"/>
    <w:rsid w:val="001B4679"/>
    <w:rsid w:val="001B4BCC"/>
    <w:rsid w:val="001B4C16"/>
    <w:rsid w:val="001B63F1"/>
    <w:rsid w:val="001B65E3"/>
    <w:rsid w:val="001B69DC"/>
    <w:rsid w:val="001C0B55"/>
    <w:rsid w:val="001C2CAA"/>
    <w:rsid w:val="001C75C6"/>
    <w:rsid w:val="001D1224"/>
    <w:rsid w:val="001D1777"/>
    <w:rsid w:val="001D5C64"/>
    <w:rsid w:val="001E04A7"/>
    <w:rsid w:val="001E2220"/>
    <w:rsid w:val="001E5625"/>
    <w:rsid w:val="001E5A51"/>
    <w:rsid w:val="001E7284"/>
    <w:rsid w:val="001F0DE9"/>
    <w:rsid w:val="001F2900"/>
    <w:rsid w:val="001F4286"/>
    <w:rsid w:val="0020017D"/>
    <w:rsid w:val="0020482F"/>
    <w:rsid w:val="00215AA0"/>
    <w:rsid w:val="002163E4"/>
    <w:rsid w:val="00231E79"/>
    <w:rsid w:val="00234441"/>
    <w:rsid w:val="00234A34"/>
    <w:rsid w:val="00246091"/>
    <w:rsid w:val="00247996"/>
    <w:rsid w:val="002509A8"/>
    <w:rsid w:val="00255E96"/>
    <w:rsid w:val="00262C97"/>
    <w:rsid w:val="002637AA"/>
    <w:rsid w:val="0026400C"/>
    <w:rsid w:val="00271BEE"/>
    <w:rsid w:val="00274459"/>
    <w:rsid w:val="00284896"/>
    <w:rsid w:val="002954AF"/>
    <w:rsid w:val="002A154E"/>
    <w:rsid w:val="002A1FF4"/>
    <w:rsid w:val="002B02E4"/>
    <w:rsid w:val="002C2151"/>
    <w:rsid w:val="002C311A"/>
    <w:rsid w:val="002C6FE4"/>
    <w:rsid w:val="002D0C96"/>
    <w:rsid w:val="002D3BD9"/>
    <w:rsid w:val="002F767B"/>
    <w:rsid w:val="003009DF"/>
    <w:rsid w:val="003062A3"/>
    <w:rsid w:val="003077C2"/>
    <w:rsid w:val="0030785C"/>
    <w:rsid w:val="00311D8C"/>
    <w:rsid w:val="0031450E"/>
    <w:rsid w:val="00316E7E"/>
    <w:rsid w:val="00317131"/>
    <w:rsid w:val="00324023"/>
    <w:rsid w:val="003272A1"/>
    <w:rsid w:val="00333D8C"/>
    <w:rsid w:val="00334952"/>
    <w:rsid w:val="00342579"/>
    <w:rsid w:val="00345F88"/>
    <w:rsid w:val="00346861"/>
    <w:rsid w:val="003469DC"/>
    <w:rsid w:val="003566D8"/>
    <w:rsid w:val="00357210"/>
    <w:rsid w:val="00361D25"/>
    <w:rsid w:val="00363043"/>
    <w:rsid w:val="003639B5"/>
    <w:rsid w:val="00364C22"/>
    <w:rsid w:val="003732A2"/>
    <w:rsid w:val="00375191"/>
    <w:rsid w:val="00377E94"/>
    <w:rsid w:val="00387D34"/>
    <w:rsid w:val="003909CE"/>
    <w:rsid w:val="00395BE0"/>
    <w:rsid w:val="003A1031"/>
    <w:rsid w:val="003A2EE8"/>
    <w:rsid w:val="003A3065"/>
    <w:rsid w:val="003A3340"/>
    <w:rsid w:val="003A3ECE"/>
    <w:rsid w:val="003A4315"/>
    <w:rsid w:val="003A4914"/>
    <w:rsid w:val="003B5F1A"/>
    <w:rsid w:val="003B7D1E"/>
    <w:rsid w:val="003D4268"/>
    <w:rsid w:val="003D42E0"/>
    <w:rsid w:val="003D4950"/>
    <w:rsid w:val="003E1940"/>
    <w:rsid w:val="003E2260"/>
    <w:rsid w:val="003E29FD"/>
    <w:rsid w:val="003E49F5"/>
    <w:rsid w:val="003F107E"/>
    <w:rsid w:val="003F28F5"/>
    <w:rsid w:val="0040009B"/>
    <w:rsid w:val="0040035C"/>
    <w:rsid w:val="004018BF"/>
    <w:rsid w:val="00404E06"/>
    <w:rsid w:val="00411994"/>
    <w:rsid w:val="0041282E"/>
    <w:rsid w:val="00413EC7"/>
    <w:rsid w:val="004141EB"/>
    <w:rsid w:val="00417612"/>
    <w:rsid w:val="00423E85"/>
    <w:rsid w:val="00425AF0"/>
    <w:rsid w:val="0043344D"/>
    <w:rsid w:val="00435840"/>
    <w:rsid w:val="004359D5"/>
    <w:rsid w:val="00441910"/>
    <w:rsid w:val="00442796"/>
    <w:rsid w:val="004439E1"/>
    <w:rsid w:val="004466A7"/>
    <w:rsid w:val="00446E1F"/>
    <w:rsid w:val="0044773B"/>
    <w:rsid w:val="00450667"/>
    <w:rsid w:val="00453811"/>
    <w:rsid w:val="0046196A"/>
    <w:rsid w:val="0046403A"/>
    <w:rsid w:val="0046550B"/>
    <w:rsid w:val="00471D39"/>
    <w:rsid w:val="00473685"/>
    <w:rsid w:val="0048048D"/>
    <w:rsid w:val="004824A1"/>
    <w:rsid w:val="00484B33"/>
    <w:rsid w:val="00485058"/>
    <w:rsid w:val="004924AB"/>
    <w:rsid w:val="00492FAA"/>
    <w:rsid w:val="004971A7"/>
    <w:rsid w:val="00497F0C"/>
    <w:rsid w:val="004A133A"/>
    <w:rsid w:val="004A1453"/>
    <w:rsid w:val="004A3952"/>
    <w:rsid w:val="004B2F2E"/>
    <w:rsid w:val="004B3398"/>
    <w:rsid w:val="004B4228"/>
    <w:rsid w:val="004B4918"/>
    <w:rsid w:val="004B741D"/>
    <w:rsid w:val="004C5DB6"/>
    <w:rsid w:val="004C6622"/>
    <w:rsid w:val="004C7AEC"/>
    <w:rsid w:val="004D0E52"/>
    <w:rsid w:val="004D232E"/>
    <w:rsid w:val="004D2ABC"/>
    <w:rsid w:val="004E071B"/>
    <w:rsid w:val="004E0783"/>
    <w:rsid w:val="004E5AD4"/>
    <w:rsid w:val="004E7F8E"/>
    <w:rsid w:val="004F16F6"/>
    <w:rsid w:val="004F3066"/>
    <w:rsid w:val="004F4165"/>
    <w:rsid w:val="004F6103"/>
    <w:rsid w:val="004F7FC6"/>
    <w:rsid w:val="005001DE"/>
    <w:rsid w:val="00502572"/>
    <w:rsid w:val="00503304"/>
    <w:rsid w:val="00505376"/>
    <w:rsid w:val="00506649"/>
    <w:rsid w:val="0051080A"/>
    <w:rsid w:val="005160B2"/>
    <w:rsid w:val="00516C37"/>
    <w:rsid w:val="00517C4F"/>
    <w:rsid w:val="00521FAB"/>
    <w:rsid w:val="0052674E"/>
    <w:rsid w:val="005267BD"/>
    <w:rsid w:val="00531170"/>
    <w:rsid w:val="00532912"/>
    <w:rsid w:val="00533760"/>
    <w:rsid w:val="00534E9A"/>
    <w:rsid w:val="00535CB3"/>
    <w:rsid w:val="00542623"/>
    <w:rsid w:val="00544E7C"/>
    <w:rsid w:val="005474C5"/>
    <w:rsid w:val="00547A22"/>
    <w:rsid w:val="0055310E"/>
    <w:rsid w:val="005569E5"/>
    <w:rsid w:val="00560E1D"/>
    <w:rsid w:val="005616A1"/>
    <w:rsid w:val="00561980"/>
    <w:rsid w:val="005622FA"/>
    <w:rsid w:val="00564B2A"/>
    <w:rsid w:val="005659DD"/>
    <w:rsid w:val="005700D6"/>
    <w:rsid w:val="00573B67"/>
    <w:rsid w:val="00576DBF"/>
    <w:rsid w:val="005776FA"/>
    <w:rsid w:val="005846B8"/>
    <w:rsid w:val="00586908"/>
    <w:rsid w:val="00586929"/>
    <w:rsid w:val="005933DC"/>
    <w:rsid w:val="00594614"/>
    <w:rsid w:val="005950EA"/>
    <w:rsid w:val="00596B31"/>
    <w:rsid w:val="005A0866"/>
    <w:rsid w:val="005A1EC4"/>
    <w:rsid w:val="005A2CFD"/>
    <w:rsid w:val="005A2E8A"/>
    <w:rsid w:val="005A315C"/>
    <w:rsid w:val="005A3849"/>
    <w:rsid w:val="005A77CB"/>
    <w:rsid w:val="005B22FA"/>
    <w:rsid w:val="005B77CC"/>
    <w:rsid w:val="005C4E59"/>
    <w:rsid w:val="005C5A61"/>
    <w:rsid w:val="005C6C33"/>
    <w:rsid w:val="005C78F5"/>
    <w:rsid w:val="005D339C"/>
    <w:rsid w:val="005D3460"/>
    <w:rsid w:val="005D5CB6"/>
    <w:rsid w:val="005E1A5B"/>
    <w:rsid w:val="005E4B82"/>
    <w:rsid w:val="005E5842"/>
    <w:rsid w:val="005E5E36"/>
    <w:rsid w:val="005E5E43"/>
    <w:rsid w:val="005E6260"/>
    <w:rsid w:val="005F3BB7"/>
    <w:rsid w:val="00601904"/>
    <w:rsid w:val="00605662"/>
    <w:rsid w:val="00607940"/>
    <w:rsid w:val="0061280C"/>
    <w:rsid w:val="006150D3"/>
    <w:rsid w:val="00620699"/>
    <w:rsid w:val="00621689"/>
    <w:rsid w:val="00622C1E"/>
    <w:rsid w:val="00622D82"/>
    <w:rsid w:val="00623218"/>
    <w:rsid w:val="00623442"/>
    <w:rsid w:val="00630A74"/>
    <w:rsid w:val="00631510"/>
    <w:rsid w:val="006319EA"/>
    <w:rsid w:val="0063508C"/>
    <w:rsid w:val="006368C3"/>
    <w:rsid w:val="00636D2D"/>
    <w:rsid w:val="00640309"/>
    <w:rsid w:val="0064054C"/>
    <w:rsid w:val="00657A63"/>
    <w:rsid w:val="00664832"/>
    <w:rsid w:val="00665534"/>
    <w:rsid w:val="00665DB6"/>
    <w:rsid w:val="0066652C"/>
    <w:rsid w:val="00672E23"/>
    <w:rsid w:val="006814B2"/>
    <w:rsid w:val="0068487C"/>
    <w:rsid w:val="00691408"/>
    <w:rsid w:val="0069525A"/>
    <w:rsid w:val="00695451"/>
    <w:rsid w:val="00696D91"/>
    <w:rsid w:val="00696F09"/>
    <w:rsid w:val="006A2CF8"/>
    <w:rsid w:val="006A2F46"/>
    <w:rsid w:val="006B475C"/>
    <w:rsid w:val="006B63CF"/>
    <w:rsid w:val="006B72AC"/>
    <w:rsid w:val="006C4775"/>
    <w:rsid w:val="006D3164"/>
    <w:rsid w:val="006D57A6"/>
    <w:rsid w:val="006E1FEB"/>
    <w:rsid w:val="006E3889"/>
    <w:rsid w:val="006E552A"/>
    <w:rsid w:val="006E5697"/>
    <w:rsid w:val="006E5713"/>
    <w:rsid w:val="006F09A1"/>
    <w:rsid w:val="006F1962"/>
    <w:rsid w:val="006F4759"/>
    <w:rsid w:val="006F47AB"/>
    <w:rsid w:val="0070065C"/>
    <w:rsid w:val="007013D8"/>
    <w:rsid w:val="00702D9D"/>
    <w:rsid w:val="00705CBE"/>
    <w:rsid w:val="00706A28"/>
    <w:rsid w:val="00706B94"/>
    <w:rsid w:val="00713A1C"/>
    <w:rsid w:val="00724F81"/>
    <w:rsid w:val="00734283"/>
    <w:rsid w:val="00735641"/>
    <w:rsid w:val="00735E81"/>
    <w:rsid w:val="007376A6"/>
    <w:rsid w:val="00742FA1"/>
    <w:rsid w:val="00743C64"/>
    <w:rsid w:val="007450EE"/>
    <w:rsid w:val="007457D4"/>
    <w:rsid w:val="007570C1"/>
    <w:rsid w:val="00760D8C"/>
    <w:rsid w:val="00763D43"/>
    <w:rsid w:val="0076448A"/>
    <w:rsid w:val="00764762"/>
    <w:rsid w:val="007660FC"/>
    <w:rsid w:val="00776A57"/>
    <w:rsid w:val="00787957"/>
    <w:rsid w:val="00792A7B"/>
    <w:rsid w:val="00793F8B"/>
    <w:rsid w:val="00794BDD"/>
    <w:rsid w:val="0079717C"/>
    <w:rsid w:val="007A2FED"/>
    <w:rsid w:val="007A5A65"/>
    <w:rsid w:val="007B1892"/>
    <w:rsid w:val="007B53DD"/>
    <w:rsid w:val="007B5B60"/>
    <w:rsid w:val="007C3E7E"/>
    <w:rsid w:val="007D204A"/>
    <w:rsid w:val="007D7C07"/>
    <w:rsid w:val="007E6E1E"/>
    <w:rsid w:val="007F1399"/>
    <w:rsid w:val="007F4D2C"/>
    <w:rsid w:val="007F52D8"/>
    <w:rsid w:val="00800701"/>
    <w:rsid w:val="00802A13"/>
    <w:rsid w:val="008040B3"/>
    <w:rsid w:val="00804513"/>
    <w:rsid w:val="00804EAF"/>
    <w:rsid w:val="0081340F"/>
    <w:rsid w:val="0081560B"/>
    <w:rsid w:val="00816679"/>
    <w:rsid w:val="00817EA3"/>
    <w:rsid w:val="00821619"/>
    <w:rsid w:val="00821B5F"/>
    <w:rsid w:val="00822CAA"/>
    <w:rsid w:val="00834FD6"/>
    <w:rsid w:val="00841FB8"/>
    <w:rsid w:val="00846311"/>
    <w:rsid w:val="0084685D"/>
    <w:rsid w:val="008471BD"/>
    <w:rsid w:val="0084756C"/>
    <w:rsid w:val="008503F5"/>
    <w:rsid w:val="0085193D"/>
    <w:rsid w:val="00854223"/>
    <w:rsid w:val="00855AF1"/>
    <w:rsid w:val="00863A6F"/>
    <w:rsid w:val="00866417"/>
    <w:rsid w:val="0086646C"/>
    <w:rsid w:val="00867D7A"/>
    <w:rsid w:val="0087614C"/>
    <w:rsid w:val="00885865"/>
    <w:rsid w:val="008900F4"/>
    <w:rsid w:val="008900FE"/>
    <w:rsid w:val="00891702"/>
    <w:rsid w:val="00895D6A"/>
    <w:rsid w:val="00896224"/>
    <w:rsid w:val="00896914"/>
    <w:rsid w:val="00896994"/>
    <w:rsid w:val="00896A88"/>
    <w:rsid w:val="00897AAE"/>
    <w:rsid w:val="008A2812"/>
    <w:rsid w:val="008A2BC2"/>
    <w:rsid w:val="008A2DA2"/>
    <w:rsid w:val="008A3D43"/>
    <w:rsid w:val="008A7F0E"/>
    <w:rsid w:val="008B01B3"/>
    <w:rsid w:val="008B1B05"/>
    <w:rsid w:val="008B2D76"/>
    <w:rsid w:val="008B49FB"/>
    <w:rsid w:val="008B55E0"/>
    <w:rsid w:val="008B5898"/>
    <w:rsid w:val="008B5F61"/>
    <w:rsid w:val="008B738A"/>
    <w:rsid w:val="008C1A96"/>
    <w:rsid w:val="008C2EEC"/>
    <w:rsid w:val="008C63D8"/>
    <w:rsid w:val="008C72FE"/>
    <w:rsid w:val="008D0363"/>
    <w:rsid w:val="008D1C9E"/>
    <w:rsid w:val="008D221A"/>
    <w:rsid w:val="008D2453"/>
    <w:rsid w:val="008D33DE"/>
    <w:rsid w:val="008E25CF"/>
    <w:rsid w:val="008E65DF"/>
    <w:rsid w:val="008F2604"/>
    <w:rsid w:val="008F3A9C"/>
    <w:rsid w:val="008F3FDE"/>
    <w:rsid w:val="008F4FF7"/>
    <w:rsid w:val="00900412"/>
    <w:rsid w:val="00902D75"/>
    <w:rsid w:val="009041AA"/>
    <w:rsid w:val="009056CD"/>
    <w:rsid w:val="00907EE4"/>
    <w:rsid w:val="00910B8C"/>
    <w:rsid w:val="00911E08"/>
    <w:rsid w:val="00912318"/>
    <w:rsid w:val="009144A6"/>
    <w:rsid w:val="009176AE"/>
    <w:rsid w:val="009230F9"/>
    <w:rsid w:val="00923290"/>
    <w:rsid w:val="00926A3B"/>
    <w:rsid w:val="00927B9A"/>
    <w:rsid w:val="009338DA"/>
    <w:rsid w:val="0093518F"/>
    <w:rsid w:val="009364A3"/>
    <w:rsid w:val="00946E3B"/>
    <w:rsid w:val="00947CB8"/>
    <w:rsid w:val="0095205B"/>
    <w:rsid w:val="00952C5B"/>
    <w:rsid w:val="00953E1C"/>
    <w:rsid w:val="009602B2"/>
    <w:rsid w:val="009622C8"/>
    <w:rsid w:val="0096397E"/>
    <w:rsid w:val="009641AC"/>
    <w:rsid w:val="009701B4"/>
    <w:rsid w:val="00983C16"/>
    <w:rsid w:val="00991EAE"/>
    <w:rsid w:val="009939B4"/>
    <w:rsid w:val="00993C56"/>
    <w:rsid w:val="009A3AB2"/>
    <w:rsid w:val="009A41BB"/>
    <w:rsid w:val="009A675E"/>
    <w:rsid w:val="009B10B6"/>
    <w:rsid w:val="009B1B5B"/>
    <w:rsid w:val="009B26B7"/>
    <w:rsid w:val="009B3B3B"/>
    <w:rsid w:val="009C3BD0"/>
    <w:rsid w:val="009C3C37"/>
    <w:rsid w:val="009C442D"/>
    <w:rsid w:val="009C4DFD"/>
    <w:rsid w:val="009C5A8F"/>
    <w:rsid w:val="009D207F"/>
    <w:rsid w:val="009D67DF"/>
    <w:rsid w:val="009D7191"/>
    <w:rsid w:val="009D79BD"/>
    <w:rsid w:val="009E0F7C"/>
    <w:rsid w:val="009E1510"/>
    <w:rsid w:val="009E6FBA"/>
    <w:rsid w:val="009F12A0"/>
    <w:rsid w:val="009F261A"/>
    <w:rsid w:val="009F517A"/>
    <w:rsid w:val="00A00835"/>
    <w:rsid w:val="00A018B8"/>
    <w:rsid w:val="00A01DF1"/>
    <w:rsid w:val="00A145FB"/>
    <w:rsid w:val="00A172CC"/>
    <w:rsid w:val="00A17ECB"/>
    <w:rsid w:val="00A20250"/>
    <w:rsid w:val="00A20EB2"/>
    <w:rsid w:val="00A25ECC"/>
    <w:rsid w:val="00A26480"/>
    <w:rsid w:val="00A27801"/>
    <w:rsid w:val="00A30C17"/>
    <w:rsid w:val="00A32554"/>
    <w:rsid w:val="00A3606E"/>
    <w:rsid w:val="00A445E5"/>
    <w:rsid w:val="00A44CC8"/>
    <w:rsid w:val="00A46A39"/>
    <w:rsid w:val="00A50590"/>
    <w:rsid w:val="00A56C64"/>
    <w:rsid w:val="00A57783"/>
    <w:rsid w:val="00A601C5"/>
    <w:rsid w:val="00A60AF8"/>
    <w:rsid w:val="00A60FCB"/>
    <w:rsid w:val="00A61526"/>
    <w:rsid w:val="00A62D8C"/>
    <w:rsid w:val="00A65F12"/>
    <w:rsid w:val="00A666A0"/>
    <w:rsid w:val="00A67077"/>
    <w:rsid w:val="00A679DF"/>
    <w:rsid w:val="00A70008"/>
    <w:rsid w:val="00A7183A"/>
    <w:rsid w:val="00A8001C"/>
    <w:rsid w:val="00A81256"/>
    <w:rsid w:val="00A825B9"/>
    <w:rsid w:val="00A847D5"/>
    <w:rsid w:val="00A92F92"/>
    <w:rsid w:val="00A96714"/>
    <w:rsid w:val="00A9695B"/>
    <w:rsid w:val="00AA00E0"/>
    <w:rsid w:val="00AA2A24"/>
    <w:rsid w:val="00AB352D"/>
    <w:rsid w:val="00AB7346"/>
    <w:rsid w:val="00AC1879"/>
    <w:rsid w:val="00AC3650"/>
    <w:rsid w:val="00AC3D41"/>
    <w:rsid w:val="00AC73D2"/>
    <w:rsid w:val="00AD13DF"/>
    <w:rsid w:val="00AD340F"/>
    <w:rsid w:val="00AD387E"/>
    <w:rsid w:val="00AD6DA1"/>
    <w:rsid w:val="00AD6EEA"/>
    <w:rsid w:val="00AD718A"/>
    <w:rsid w:val="00AE0200"/>
    <w:rsid w:val="00AE4EB4"/>
    <w:rsid w:val="00AE70B8"/>
    <w:rsid w:val="00AF2D20"/>
    <w:rsid w:val="00AF2FC5"/>
    <w:rsid w:val="00AF34E0"/>
    <w:rsid w:val="00AF453F"/>
    <w:rsid w:val="00AF4ED1"/>
    <w:rsid w:val="00B01D34"/>
    <w:rsid w:val="00B1068D"/>
    <w:rsid w:val="00B10BBF"/>
    <w:rsid w:val="00B11FE5"/>
    <w:rsid w:val="00B15530"/>
    <w:rsid w:val="00B21967"/>
    <w:rsid w:val="00B21BC7"/>
    <w:rsid w:val="00B21F8A"/>
    <w:rsid w:val="00B2510F"/>
    <w:rsid w:val="00B25BE5"/>
    <w:rsid w:val="00B26BA2"/>
    <w:rsid w:val="00B27BB8"/>
    <w:rsid w:val="00B32390"/>
    <w:rsid w:val="00B3338D"/>
    <w:rsid w:val="00B36A2E"/>
    <w:rsid w:val="00B36C9B"/>
    <w:rsid w:val="00B40056"/>
    <w:rsid w:val="00B41B65"/>
    <w:rsid w:val="00B43B94"/>
    <w:rsid w:val="00B45712"/>
    <w:rsid w:val="00B569F9"/>
    <w:rsid w:val="00B6252B"/>
    <w:rsid w:val="00B625ED"/>
    <w:rsid w:val="00B64370"/>
    <w:rsid w:val="00B8124A"/>
    <w:rsid w:val="00B83205"/>
    <w:rsid w:val="00B91E62"/>
    <w:rsid w:val="00B93F0C"/>
    <w:rsid w:val="00B96702"/>
    <w:rsid w:val="00BA0E29"/>
    <w:rsid w:val="00BA22CE"/>
    <w:rsid w:val="00BA71FF"/>
    <w:rsid w:val="00BB0468"/>
    <w:rsid w:val="00BB1A00"/>
    <w:rsid w:val="00BB2DD9"/>
    <w:rsid w:val="00BB7E7A"/>
    <w:rsid w:val="00BB7EFF"/>
    <w:rsid w:val="00BC08C0"/>
    <w:rsid w:val="00BC2BFD"/>
    <w:rsid w:val="00BC750D"/>
    <w:rsid w:val="00BD1FAA"/>
    <w:rsid w:val="00BD2A3E"/>
    <w:rsid w:val="00BD4209"/>
    <w:rsid w:val="00BD71F6"/>
    <w:rsid w:val="00BE1013"/>
    <w:rsid w:val="00BE5F2C"/>
    <w:rsid w:val="00BE5FEC"/>
    <w:rsid w:val="00BF62CF"/>
    <w:rsid w:val="00C02D14"/>
    <w:rsid w:val="00C03657"/>
    <w:rsid w:val="00C04DE9"/>
    <w:rsid w:val="00C12D1B"/>
    <w:rsid w:val="00C17391"/>
    <w:rsid w:val="00C2036E"/>
    <w:rsid w:val="00C24FA6"/>
    <w:rsid w:val="00C25484"/>
    <w:rsid w:val="00C30803"/>
    <w:rsid w:val="00C37854"/>
    <w:rsid w:val="00C40BAA"/>
    <w:rsid w:val="00C421DB"/>
    <w:rsid w:val="00C43ABE"/>
    <w:rsid w:val="00C44237"/>
    <w:rsid w:val="00C51000"/>
    <w:rsid w:val="00C5128B"/>
    <w:rsid w:val="00C638B7"/>
    <w:rsid w:val="00C64D09"/>
    <w:rsid w:val="00C71CA2"/>
    <w:rsid w:val="00C83280"/>
    <w:rsid w:val="00C87484"/>
    <w:rsid w:val="00C935F7"/>
    <w:rsid w:val="00C94D93"/>
    <w:rsid w:val="00C9751A"/>
    <w:rsid w:val="00C97DB8"/>
    <w:rsid w:val="00CA44DD"/>
    <w:rsid w:val="00CA7B6C"/>
    <w:rsid w:val="00CB0FA1"/>
    <w:rsid w:val="00CB1B9C"/>
    <w:rsid w:val="00CB3EF2"/>
    <w:rsid w:val="00CD1314"/>
    <w:rsid w:val="00CD22B1"/>
    <w:rsid w:val="00CE0D51"/>
    <w:rsid w:val="00CE0F72"/>
    <w:rsid w:val="00CE3AAD"/>
    <w:rsid w:val="00CE4D35"/>
    <w:rsid w:val="00CE6467"/>
    <w:rsid w:val="00CE778A"/>
    <w:rsid w:val="00CF028F"/>
    <w:rsid w:val="00CF2AD2"/>
    <w:rsid w:val="00CF46E7"/>
    <w:rsid w:val="00CF4AF5"/>
    <w:rsid w:val="00D00E79"/>
    <w:rsid w:val="00D013C6"/>
    <w:rsid w:val="00D017AA"/>
    <w:rsid w:val="00D05160"/>
    <w:rsid w:val="00D057BC"/>
    <w:rsid w:val="00D05E00"/>
    <w:rsid w:val="00D07A53"/>
    <w:rsid w:val="00D10ECF"/>
    <w:rsid w:val="00D13103"/>
    <w:rsid w:val="00D141D3"/>
    <w:rsid w:val="00D1484A"/>
    <w:rsid w:val="00D213F2"/>
    <w:rsid w:val="00D268DF"/>
    <w:rsid w:val="00D3271B"/>
    <w:rsid w:val="00D32A63"/>
    <w:rsid w:val="00D32ACB"/>
    <w:rsid w:val="00D33B75"/>
    <w:rsid w:val="00D3494F"/>
    <w:rsid w:val="00D363C0"/>
    <w:rsid w:val="00D404E4"/>
    <w:rsid w:val="00D4219C"/>
    <w:rsid w:val="00D50E1E"/>
    <w:rsid w:val="00D547DD"/>
    <w:rsid w:val="00D56593"/>
    <w:rsid w:val="00D57EFA"/>
    <w:rsid w:val="00D6093E"/>
    <w:rsid w:val="00D669CC"/>
    <w:rsid w:val="00D71440"/>
    <w:rsid w:val="00D7566A"/>
    <w:rsid w:val="00D810A4"/>
    <w:rsid w:val="00D82575"/>
    <w:rsid w:val="00D91AEA"/>
    <w:rsid w:val="00DA07E1"/>
    <w:rsid w:val="00DA4F68"/>
    <w:rsid w:val="00DB184D"/>
    <w:rsid w:val="00DB5602"/>
    <w:rsid w:val="00DB608B"/>
    <w:rsid w:val="00DB7564"/>
    <w:rsid w:val="00DC04AE"/>
    <w:rsid w:val="00DC3F20"/>
    <w:rsid w:val="00DC3F84"/>
    <w:rsid w:val="00DC4E03"/>
    <w:rsid w:val="00DC5941"/>
    <w:rsid w:val="00DC6935"/>
    <w:rsid w:val="00DD2096"/>
    <w:rsid w:val="00DD47BE"/>
    <w:rsid w:val="00DD5016"/>
    <w:rsid w:val="00DD661F"/>
    <w:rsid w:val="00DE475E"/>
    <w:rsid w:val="00DF199B"/>
    <w:rsid w:val="00DF5108"/>
    <w:rsid w:val="00E01DF6"/>
    <w:rsid w:val="00E056BE"/>
    <w:rsid w:val="00E06611"/>
    <w:rsid w:val="00E10441"/>
    <w:rsid w:val="00E104C3"/>
    <w:rsid w:val="00E15090"/>
    <w:rsid w:val="00E270C0"/>
    <w:rsid w:val="00E27491"/>
    <w:rsid w:val="00E3204D"/>
    <w:rsid w:val="00E34D6B"/>
    <w:rsid w:val="00E368B5"/>
    <w:rsid w:val="00E379E6"/>
    <w:rsid w:val="00E42363"/>
    <w:rsid w:val="00E42707"/>
    <w:rsid w:val="00E5135A"/>
    <w:rsid w:val="00E51D83"/>
    <w:rsid w:val="00E57794"/>
    <w:rsid w:val="00E627CE"/>
    <w:rsid w:val="00E65684"/>
    <w:rsid w:val="00E66F6C"/>
    <w:rsid w:val="00E70229"/>
    <w:rsid w:val="00E72123"/>
    <w:rsid w:val="00E73196"/>
    <w:rsid w:val="00E73F74"/>
    <w:rsid w:val="00E74437"/>
    <w:rsid w:val="00E7526C"/>
    <w:rsid w:val="00E76CD3"/>
    <w:rsid w:val="00E771EE"/>
    <w:rsid w:val="00E8278A"/>
    <w:rsid w:val="00E83146"/>
    <w:rsid w:val="00E90237"/>
    <w:rsid w:val="00E90A8E"/>
    <w:rsid w:val="00E91741"/>
    <w:rsid w:val="00E91FA3"/>
    <w:rsid w:val="00E93E06"/>
    <w:rsid w:val="00E942A1"/>
    <w:rsid w:val="00EA50CC"/>
    <w:rsid w:val="00EA557D"/>
    <w:rsid w:val="00EA5597"/>
    <w:rsid w:val="00EA5AC0"/>
    <w:rsid w:val="00EA70C8"/>
    <w:rsid w:val="00EB3C88"/>
    <w:rsid w:val="00EB558D"/>
    <w:rsid w:val="00EC0C01"/>
    <w:rsid w:val="00EC412A"/>
    <w:rsid w:val="00ED0013"/>
    <w:rsid w:val="00ED6CFE"/>
    <w:rsid w:val="00ED6EBA"/>
    <w:rsid w:val="00EE22A9"/>
    <w:rsid w:val="00EE7F67"/>
    <w:rsid w:val="00EF659C"/>
    <w:rsid w:val="00EF7778"/>
    <w:rsid w:val="00F03A01"/>
    <w:rsid w:val="00F04570"/>
    <w:rsid w:val="00F04B99"/>
    <w:rsid w:val="00F13230"/>
    <w:rsid w:val="00F14029"/>
    <w:rsid w:val="00F15D75"/>
    <w:rsid w:val="00F27906"/>
    <w:rsid w:val="00F279FB"/>
    <w:rsid w:val="00F30E86"/>
    <w:rsid w:val="00F30F2D"/>
    <w:rsid w:val="00F32669"/>
    <w:rsid w:val="00F3423E"/>
    <w:rsid w:val="00F34795"/>
    <w:rsid w:val="00F34ED5"/>
    <w:rsid w:val="00F3568F"/>
    <w:rsid w:val="00F3650E"/>
    <w:rsid w:val="00F37597"/>
    <w:rsid w:val="00F41E60"/>
    <w:rsid w:val="00F5089C"/>
    <w:rsid w:val="00F50BDC"/>
    <w:rsid w:val="00F559CA"/>
    <w:rsid w:val="00F559FA"/>
    <w:rsid w:val="00F568D9"/>
    <w:rsid w:val="00F6343D"/>
    <w:rsid w:val="00F6361F"/>
    <w:rsid w:val="00F65903"/>
    <w:rsid w:val="00F66E24"/>
    <w:rsid w:val="00F7238C"/>
    <w:rsid w:val="00F72EBD"/>
    <w:rsid w:val="00F73E79"/>
    <w:rsid w:val="00F80965"/>
    <w:rsid w:val="00F86CB5"/>
    <w:rsid w:val="00F90EB6"/>
    <w:rsid w:val="00F9479C"/>
    <w:rsid w:val="00F9585C"/>
    <w:rsid w:val="00F9659E"/>
    <w:rsid w:val="00FA433A"/>
    <w:rsid w:val="00FB133F"/>
    <w:rsid w:val="00FB559E"/>
    <w:rsid w:val="00FC0359"/>
    <w:rsid w:val="00FC299B"/>
    <w:rsid w:val="00FC4751"/>
    <w:rsid w:val="00FC743B"/>
    <w:rsid w:val="00FD2156"/>
    <w:rsid w:val="00FD502A"/>
    <w:rsid w:val="00FD7D43"/>
    <w:rsid w:val="00FE0F9B"/>
    <w:rsid w:val="00FE59E5"/>
    <w:rsid w:val="00FE5C59"/>
    <w:rsid w:val="00FF2151"/>
    <w:rsid w:val="00FF21D4"/>
    <w:rsid w:val="00FF3E67"/>
    <w:rsid w:val="00FF47F1"/>
    <w:rsid w:val="00FF4EA1"/>
    <w:rsid w:val="00FF5896"/>
    <w:rsid w:val="00FF7CC1"/>
    <w:rsid w:val="26C0369C"/>
    <w:rsid w:val="668F327E"/>
    <w:rsid w:val="675B151B"/>
    <w:rsid w:val="7B0CCAF4"/>
    <w:rsid w:val="7F5C97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159CDA"/>
  <w15:chartTrackingRefBased/>
  <w15:docId w15:val="{BF491AD2-2BD5-4B2A-8D66-96D4BC91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F4FF7"/>
  </w:style>
  <w:style w:type="paragraph" w:styleId="Heading1">
    <w:name w:val="heading 1"/>
    <w:basedOn w:val="Normal"/>
    <w:next w:val="Normal"/>
    <w:link w:val="Heading1Char"/>
    <w:uiPriority w:val="9"/>
    <w:rsid w:val="00F559CA"/>
    <w:pPr>
      <w:keepNext/>
      <w:keepLines/>
      <w:spacing w:before="480" w:after="0"/>
      <w:ind w:left="432" w:hanging="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F559CA"/>
    <w:pPr>
      <w:keepNext/>
      <w:keepLines/>
      <w:spacing w:before="200" w:after="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559CA"/>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559CA"/>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F559CA"/>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F559C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59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9CA"/>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559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F279FB"/>
    <w:pPr>
      <w:ind w:left="720"/>
      <w:contextualSpacing/>
    </w:pPr>
  </w:style>
  <w:style w:type="character" w:customStyle="1" w:styleId="Heading1Char">
    <w:name w:val="Heading 1 Char"/>
    <w:basedOn w:val="DefaultParagraphFont"/>
    <w:link w:val="Heading1"/>
    <w:uiPriority w:val="9"/>
    <w:rsid w:val="00F559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59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9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59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559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59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59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9C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559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semiHidden/>
    <w:unhideWhenUsed/>
    <w:qFormat/>
    <w:rsid w:val="00F559CA"/>
    <w:pPr>
      <w:spacing w:line="240" w:lineRule="auto"/>
    </w:pPr>
    <w:rPr>
      <w:b/>
      <w:bCs/>
      <w:color w:val="4F81BD" w:themeColor="accent1"/>
      <w:sz w:val="18"/>
      <w:szCs w:val="18"/>
    </w:rPr>
  </w:style>
  <w:style w:type="paragraph" w:styleId="Title">
    <w:name w:val="Title"/>
    <w:aliases w:val="Title - HelpDoc"/>
    <w:next w:val="NormalText-HelpDoc"/>
    <w:link w:val="TitleChar"/>
    <w:uiPriority w:val="10"/>
    <w:qFormat/>
    <w:rsid w:val="00630A74"/>
    <w:pPr>
      <w:pBdr>
        <w:bottom w:val="single" w:sz="8" w:space="4" w:color="4F81BD" w:themeColor="accent1"/>
      </w:pBdr>
      <w:spacing w:before="240" w:after="300" w:line="240" w:lineRule="auto"/>
      <w:contextualSpacing/>
    </w:pPr>
    <w:rPr>
      <w:rFonts w:ascii="Cambria" w:eastAsiaTheme="majorEastAsia" w:hAnsi="Cambria" w:cstheme="majorBidi"/>
      <w:color w:val="003870"/>
      <w:spacing w:val="5"/>
      <w:sz w:val="52"/>
      <w:szCs w:val="52"/>
    </w:rPr>
  </w:style>
  <w:style w:type="character" w:customStyle="1" w:styleId="TitleChar">
    <w:name w:val="Title Char"/>
    <w:aliases w:val="Title - HelpDoc Char"/>
    <w:basedOn w:val="DefaultParagraphFont"/>
    <w:link w:val="Title"/>
    <w:uiPriority w:val="10"/>
    <w:rsid w:val="00630A74"/>
    <w:rPr>
      <w:rFonts w:ascii="Cambria" w:eastAsiaTheme="majorEastAsia" w:hAnsi="Cambria" w:cstheme="majorBidi"/>
      <w:color w:val="003870"/>
      <w:spacing w:val="5"/>
      <w:sz w:val="52"/>
      <w:szCs w:val="52"/>
    </w:rPr>
  </w:style>
  <w:style w:type="paragraph" w:styleId="Subtitle">
    <w:name w:val="Subtitle"/>
    <w:basedOn w:val="Normal"/>
    <w:next w:val="Normal"/>
    <w:link w:val="SubtitleChar"/>
    <w:uiPriority w:val="11"/>
    <w:rsid w:val="00F559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59C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559CA"/>
    <w:rPr>
      <w:b/>
      <w:bCs/>
    </w:rPr>
  </w:style>
  <w:style w:type="character" w:styleId="Emphasis">
    <w:name w:val="Emphasis"/>
    <w:basedOn w:val="DefaultParagraphFont"/>
    <w:uiPriority w:val="20"/>
    <w:rsid w:val="00F559CA"/>
    <w:rPr>
      <w:i/>
      <w:iCs/>
    </w:rPr>
  </w:style>
  <w:style w:type="paragraph" w:styleId="NoSpacing">
    <w:name w:val="No Spacing"/>
    <w:uiPriority w:val="1"/>
    <w:rsid w:val="00F559CA"/>
    <w:pPr>
      <w:spacing w:after="0" w:line="240" w:lineRule="auto"/>
    </w:pPr>
  </w:style>
  <w:style w:type="paragraph" w:styleId="Quote">
    <w:name w:val="Quote"/>
    <w:basedOn w:val="Normal"/>
    <w:next w:val="Normal"/>
    <w:link w:val="QuoteChar"/>
    <w:uiPriority w:val="29"/>
    <w:rsid w:val="00F559CA"/>
    <w:rPr>
      <w:i/>
      <w:iCs/>
      <w:color w:val="000000" w:themeColor="text1"/>
    </w:rPr>
  </w:style>
  <w:style w:type="character" w:customStyle="1" w:styleId="QuoteChar">
    <w:name w:val="Quote Char"/>
    <w:basedOn w:val="DefaultParagraphFont"/>
    <w:link w:val="Quote"/>
    <w:uiPriority w:val="29"/>
    <w:rsid w:val="00F559CA"/>
    <w:rPr>
      <w:i/>
      <w:iCs/>
      <w:color w:val="000000" w:themeColor="text1"/>
    </w:rPr>
  </w:style>
  <w:style w:type="paragraph" w:styleId="IntenseQuote">
    <w:name w:val="Intense Quote"/>
    <w:basedOn w:val="Normal"/>
    <w:next w:val="Normal"/>
    <w:link w:val="IntenseQuoteChar"/>
    <w:uiPriority w:val="30"/>
    <w:rsid w:val="00F559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59CA"/>
    <w:rPr>
      <w:b/>
      <w:bCs/>
      <w:i/>
      <w:iCs/>
      <w:color w:val="4F81BD" w:themeColor="accent1"/>
    </w:rPr>
  </w:style>
  <w:style w:type="character" w:styleId="SubtleEmphasis">
    <w:name w:val="Subtle Emphasis"/>
    <w:basedOn w:val="DefaultParagraphFont"/>
    <w:uiPriority w:val="19"/>
    <w:rsid w:val="00F559CA"/>
    <w:rPr>
      <w:i/>
      <w:iCs/>
      <w:color w:val="808080" w:themeColor="text1" w:themeTint="7F"/>
    </w:rPr>
  </w:style>
  <w:style w:type="character" w:styleId="IntenseEmphasis">
    <w:name w:val="Intense Emphasis"/>
    <w:basedOn w:val="DefaultParagraphFont"/>
    <w:uiPriority w:val="21"/>
    <w:rsid w:val="00F559CA"/>
    <w:rPr>
      <w:b/>
      <w:bCs/>
      <w:i/>
      <w:iCs/>
      <w:color w:val="4F81BD" w:themeColor="accent1"/>
    </w:rPr>
  </w:style>
  <w:style w:type="character" w:styleId="SubtleReference">
    <w:name w:val="Subtle Reference"/>
    <w:basedOn w:val="DefaultParagraphFont"/>
    <w:uiPriority w:val="31"/>
    <w:rsid w:val="00F559CA"/>
    <w:rPr>
      <w:smallCaps/>
      <w:color w:val="C0504D" w:themeColor="accent2"/>
      <w:u w:val="single"/>
    </w:rPr>
  </w:style>
  <w:style w:type="character" w:styleId="IntenseReference">
    <w:name w:val="Intense Reference"/>
    <w:basedOn w:val="DefaultParagraphFont"/>
    <w:uiPriority w:val="32"/>
    <w:rsid w:val="00F559CA"/>
    <w:rPr>
      <w:b/>
      <w:bCs/>
      <w:smallCaps/>
      <w:color w:val="C0504D" w:themeColor="accent2"/>
      <w:spacing w:val="5"/>
      <w:u w:val="single"/>
    </w:rPr>
  </w:style>
  <w:style w:type="character" w:styleId="BookTitle">
    <w:name w:val="Book Title"/>
    <w:basedOn w:val="DefaultParagraphFont"/>
    <w:uiPriority w:val="33"/>
    <w:rsid w:val="00F559CA"/>
    <w:rPr>
      <w:b/>
      <w:bCs/>
      <w:smallCaps/>
      <w:spacing w:val="5"/>
    </w:rPr>
  </w:style>
  <w:style w:type="paragraph" w:styleId="TOCHeading">
    <w:name w:val="TOC Heading"/>
    <w:basedOn w:val="Heading1"/>
    <w:next w:val="Normal"/>
    <w:uiPriority w:val="39"/>
    <w:unhideWhenUsed/>
    <w:qFormat/>
    <w:rsid w:val="00F559CA"/>
    <w:pPr>
      <w:outlineLvl w:val="9"/>
    </w:pPr>
  </w:style>
  <w:style w:type="paragraph" w:customStyle="1" w:styleId="H1-HelpDoc">
    <w:name w:val="H1 - HelpDoc"/>
    <w:basedOn w:val="Heading1"/>
    <w:next w:val="NormalText-HelpDoc"/>
    <w:link w:val="H1-HelpDocChar"/>
    <w:qFormat/>
    <w:rsid w:val="00B01D34"/>
    <w:pPr>
      <w:numPr>
        <w:numId w:val="2"/>
      </w:numPr>
      <w:spacing w:before="120" w:after="120" w:line="240" w:lineRule="auto"/>
    </w:pPr>
    <w:rPr>
      <w:rFonts w:ascii="Cambria" w:hAnsi="Cambria"/>
      <w:bCs w:val="0"/>
      <w:color w:val="2F5286"/>
    </w:rPr>
  </w:style>
  <w:style w:type="paragraph" w:customStyle="1" w:styleId="H2-HelpDoc">
    <w:name w:val="H2 - HelpDoc"/>
    <w:basedOn w:val="Heading2"/>
    <w:next w:val="NormalText-HelpDoc"/>
    <w:link w:val="H2-HelpDocChar"/>
    <w:qFormat/>
    <w:rsid w:val="00B01D34"/>
    <w:pPr>
      <w:numPr>
        <w:ilvl w:val="1"/>
        <w:numId w:val="2"/>
      </w:numPr>
      <w:spacing w:before="120" w:after="120" w:line="240" w:lineRule="auto"/>
    </w:pPr>
    <w:rPr>
      <w:rFonts w:ascii="Cambria" w:hAnsi="Cambria"/>
      <w:bCs w:val="0"/>
      <w:color w:val="0056AC"/>
    </w:rPr>
  </w:style>
  <w:style w:type="character" w:customStyle="1" w:styleId="H1-HelpDocChar">
    <w:name w:val="H1 - HelpDoc Char"/>
    <w:basedOn w:val="DefaultParagraphFont"/>
    <w:link w:val="H1-HelpDoc"/>
    <w:rsid w:val="00B01D34"/>
    <w:rPr>
      <w:rFonts w:ascii="Cambria" w:eastAsiaTheme="majorEastAsia" w:hAnsi="Cambria" w:cstheme="majorBidi"/>
      <w:b/>
      <w:color w:val="2F5286"/>
      <w:sz w:val="28"/>
      <w:szCs w:val="28"/>
    </w:rPr>
  </w:style>
  <w:style w:type="paragraph" w:customStyle="1" w:styleId="H3-HelpDoc">
    <w:name w:val="H3 - HelpDoc"/>
    <w:basedOn w:val="Heading2"/>
    <w:next w:val="NormalText-HelpDoc"/>
    <w:link w:val="H3-HelpDocChar"/>
    <w:qFormat/>
    <w:rsid w:val="00B01D34"/>
    <w:pPr>
      <w:numPr>
        <w:ilvl w:val="2"/>
        <w:numId w:val="2"/>
      </w:numPr>
      <w:spacing w:before="120" w:after="120" w:line="240" w:lineRule="auto"/>
    </w:pPr>
    <w:rPr>
      <w:rFonts w:ascii="Cambria" w:hAnsi="Cambria"/>
      <w:bCs w:val="0"/>
      <w:color w:val="0056AC"/>
      <w:sz w:val="24"/>
    </w:rPr>
  </w:style>
  <w:style w:type="character" w:customStyle="1" w:styleId="H2-HelpDocChar">
    <w:name w:val="H2 - HelpDoc Char"/>
    <w:basedOn w:val="DefaultParagraphFont"/>
    <w:link w:val="H2-HelpDoc"/>
    <w:rsid w:val="00B01D34"/>
    <w:rPr>
      <w:rFonts w:ascii="Cambria" w:eastAsiaTheme="majorEastAsia" w:hAnsi="Cambria" w:cstheme="majorBidi"/>
      <w:b/>
      <w:color w:val="0056AC"/>
      <w:sz w:val="26"/>
      <w:szCs w:val="26"/>
    </w:rPr>
  </w:style>
  <w:style w:type="paragraph" w:customStyle="1" w:styleId="H4-HelpDoc">
    <w:name w:val="H4 - HelpDoc"/>
    <w:basedOn w:val="Heading4"/>
    <w:next w:val="NormalText-HelpDoc"/>
    <w:link w:val="H4-HelpDocChar"/>
    <w:qFormat/>
    <w:rsid w:val="00B01D34"/>
    <w:pPr>
      <w:numPr>
        <w:ilvl w:val="3"/>
        <w:numId w:val="2"/>
      </w:numPr>
      <w:spacing w:before="120" w:after="120" w:line="240" w:lineRule="auto"/>
    </w:pPr>
    <w:rPr>
      <w:rFonts w:ascii="Cambria" w:hAnsi="Cambria"/>
      <w:bCs w:val="0"/>
      <w:iCs w:val="0"/>
      <w:color w:val="0056AC"/>
      <w:sz w:val="24"/>
    </w:rPr>
  </w:style>
  <w:style w:type="character" w:customStyle="1" w:styleId="H3-HelpDocChar">
    <w:name w:val="H3 - HelpDoc Char"/>
    <w:basedOn w:val="DefaultParagraphFont"/>
    <w:link w:val="H3-HelpDoc"/>
    <w:rsid w:val="00B01D34"/>
    <w:rPr>
      <w:rFonts w:ascii="Cambria" w:eastAsiaTheme="majorEastAsia" w:hAnsi="Cambria" w:cstheme="majorBidi"/>
      <w:b/>
      <w:color w:val="0056AC"/>
      <w:sz w:val="24"/>
      <w:szCs w:val="26"/>
    </w:rPr>
  </w:style>
  <w:style w:type="paragraph" w:customStyle="1" w:styleId="Level5">
    <w:name w:val="Level 5"/>
    <w:next w:val="L3Paragraph"/>
    <w:link w:val="Level5Char"/>
    <w:rsid w:val="00A20EB2"/>
    <w:pPr>
      <w:numPr>
        <w:ilvl w:val="4"/>
        <w:numId w:val="2"/>
      </w:numPr>
      <w:spacing w:before="120" w:after="120" w:line="240" w:lineRule="auto"/>
    </w:pPr>
    <w:rPr>
      <w:rFonts w:ascii="Cambria" w:eastAsiaTheme="majorEastAsia" w:hAnsi="Cambria" w:cstheme="majorBidi"/>
      <w:color w:val="243F60" w:themeColor="accent1" w:themeShade="7F"/>
      <w:sz w:val="24"/>
    </w:rPr>
  </w:style>
  <w:style w:type="character" w:customStyle="1" w:styleId="H4-HelpDocChar">
    <w:name w:val="H4 - HelpDoc Char"/>
    <w:basedOn w:val="DefaultParagraphFont"/>
    <w:link w:val="H4-HelpDoc"/>
    <w:rsid w:val="00B01D34"/>
    <w:rPr>
      <w:rFonts w:ascii="Cambria" w:eastAsiaTheme="majorEastAsia" w:hAnsi="Cambria" w:cstheme="majorBidi"/>
      <w:b/>
      <w:i/>
      <w:color w:val="0056AC"/>
      <w:sz w:val="24"/>
    </w:rPr>
  </w:style>
  <w:style w:type="paragraph" w:customStyle="1" w:styleId="L2Paragraph">
    <w:name w:val="L2 Paragraph"/>
    <w:link w:val="L2ParagraphChar"/>
    <w:rsid w:val="002C2151"/>
    <w:pPr>
      <w:spacing w:after="0" w:line="240" w:lineRule="auto"/>
      <w:ind w:left="720"/>
    </w:pPr>
  </w:style>
  <w:style w:type="character" w:customStyle="1" w:styleId="Level5Char">
    <w:name w:val="Level 5 Char"/>
    <w:basedOn w:val="DefaultParagraphFont"/>
    <w:link w:val="Level5"/>
    <w:rsid w:val="00A20EB2"/>
    <w:rPr>
      <w:rFonts w:ascii="Cambria" w:eastAsiaTheme="majorEastAsia" w:hAnsi="Cambria" w:cstheme="majorBidi"/>
      <w:color w:val="243F60" w:themeColor="accent1" w:themeShade="7F"/>
      <w:sz w:val="24"/>
    </w:rPr>
  </w:style>
  <w:style w:type="paragraph" w:customStyle="1" w:styleId="L3Paragraph">
    <w:name w:val="L3 Paragraph"/>
    <w:link w:val="L3ParagraphChar"/>
    <w:rsid w:val="002C2151"/>
    <w:pPr>
      <w:spacing w:after="0" w:line="240" w:lineRule="auto"/>
      <w:ind w:left="1440"/>
    </w:pPr>
  </w:style>
  <w:style w:type="character" w:customStyle="1" w:styleId="L2ParagraphChar">
    <w:name w:val="L2 Paragraph Char"/>
    <w:basedOn w:val="DefaultParagraphFont"/>
    <w:link w:val="L2Paragraph"/>
    <w:rsid w:val="002C2151"/>
  </w:style>
  <w:style w:type="paragraph" w:customStyle="1" w:styleId="L1Paragraph">
    <w:name w:val="L1 Paragraph"/>
    <w:link w:val="L1ParagraphChar"/>
    <w:rsid w:val="002C2151"/>
    <w:pPr>
      <w:spacing w:after="0"/>
    </w:pPr>
  </w:style>
  <w:style w:type="character" w:customStyle="1" w:styleId="L3ParagraphChar">
    <w:name w:val="L3 Paragraph Char"/>
    <w:basedOn w:val="DefaultParagraphFont"/>
    <w:link w:val="L3Paragraph"/>
    <w:rsid w:val="002C2151"/>
  </w:style>
  <w:style w:type="paragraph" w:customStyle="1" w:styleId="BulletText">
    <w:name w:val="Bullet Text"/>
    <w:basedOn w:val="Normal"/>
    <w:link w:val="BulletTextChar"/>
    <w:unhideWhenUsed/>
    <w:rsid w:val="00A67077"/>
  </w:style>
  <w:style w:type="character" w:customStyle="1" w:styleId="L1ParagraphChar">
    <w:name w:val="L1 Paragraph Char"/>
    <w:basedOn w:val="DefaultParagraphFont"/>
    <w:link w:val="L1Paragraph"/>
    <w:rsid w:val="002C2151"/>
  </w:style>
  <w:style w:type="paragraph" w:customStyle="1" w:styleId="Bullet-HelpDoc">
    <w:name w:val="Bullet - HelpDoc"/>
    <w:basedOn w:val="BulletText"/>
    <w:link w:val="Bullet-HelpDocChar"/>
    <w:qFormat/>
    <w:rsid w:val="001D5C64"/>
    <w:pPr>
      <w:numPr>
        <w:numId w:val="8"/>
      </w:numPr>
      <w:spacing w:before="120" w:after="120" w:line="240" w:lineRule="auto"/>
    </w:pPr>
  </w:style>
  <w:style w:type="paragraph" w:customStyle="1" w:styleId="BulletText2">
    <w:name w:val="Bullet Text 2"/>
    <w:basedOn w:val="BulletText"/>
    <w:link w:val="BulletText2Char"/>
    <w:rsid w:val="001D5C64"/>
    <w:pPr>
      <w:numPr>
        <w:numId w:val="9"/>
      </w:numPr>
      <w:spacing w:before="120" w:after="120" w:line="240" w:lineRule="auto"/>
    </w:pPr>
  </w:style>
  <w:style w:type="character" w:customStyle="1" w:styleId="Bullet-HelpDocChar">
    <w:name w:val="Bullet - HelpDoc Char"/>
    <w:basedOn w:val="DefaultParagraphFont"/>
    <w:link w:val="Bullet-HelpDoc"/>
    <w:rsid w:val="001D5C64"/>
  </w:style>
  <w:style w:type="paragraph" w:customStyle="1" w:styleId="BulletText3">
    <w:name w:val="Bullet Text 3"/>
    <w:basedOn w:val="BulletText"/>
    <w:link w:val="BulletText3Char"/>
    <w:rsid w:val="001D5C64"/>
    <w:pPr>
      <w:numPr>
        <w:numId w:val="10"/>
      </w:numPr>
      <w:spacing w:before="120" w:after="120" w:line="240" w:lineRule="auto"/>
    </w:pPr>
  </w:style>
  <w:style w:type="character" w:customStyle="1" w:styleId="BulletTextChar">
    <w:name w:val="Bullet Text Char"/>
    <w:basedOn w:val="DefaultParagraphFont"/>
    <w:link w:val="BulletText"/>
    <w:rsid w:val="00734283"/>
  </w:style>
  <w:style w:type="character" w:customStyle="1" w:styleId="BulletText2Char">
    <w:name w:val="Bullet Text 2 Char"/>
    <w:basedOn w:val="BulletTextChar"/>
    <w:link w:val="BulletText2"/>
    <w:rsid w:val="001D5C64"/>
  </w:style>
  <w:style w:type="paragraph" w:styleId="Header">
    <w:name w:val="header"/>
    <w:basedOn w:val="Normal"/>
    <w:link w:val="HeaderChar"/>
    <w:uiPriority w:val="99"/>
    <w:unhideWhenUsed/>
    <w:rsid w:val="00A20EB2"/>
    <w:pPr>
      <w:tabs>
        <w:tab w:val="center" w:pos="4680"/>
        <w:tab w:val="right" w:pos="9360"/>
      </w:tabs>
      <w:spacing w:after="0" w:line="240" w:lineRule="auto"/>
    </w:pPr>
  </w:style>
  <w:style w:type="character" w:customStyle="1" w:styleId="BulletText3Char">
    <w:name w:val="Bullet Text 3 Char"/>
    <w:basedOn w:val="BulletTextChar"/>
    <w:link w:val="BulletText3"/>
    <w:rsid w:val="001D5C64"/>
  </w:style>
  <w:style w:type="character" w:customStyle="1" w:styleId="HeaderChar">
    <w:name w:val="Header Char"/>
    <w:basedOn w:val="DefaultParagraphFont"/>
    <w:link w:val="Header"/>
    <w:uiPriority w:val="99"/>
    <w:rsid w:val="00A20EB2"/>
  </w:style>
  <w:style w:type="paragraph" w:styleId="Footer">
    <w:name w:val="footer"/>
    <w:basedOn w:val="Normal"/>
    <w:link w:val="FooterChar"/>
    <w:uiPriority w:val="99"/>
    <w:unhideWhenUsed/>
    <w:rsid w:val="00A20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EB2"/>
  </w:style>
  <w:style w:type="character" w:styleId="PlaceholderText">
    <w:name w:val="Placeholder Text"/>
    <w:basedOn w:val="DefaultParagraphFont"/>
    <w:uiPriority w:val="99"/>
    <w:semiHidden/>
    <w:rsid w:val="006814B2"/>
    <w:rPr>
      <w:color w:val="808080"/>
    </w:rPr>
  </w:style>
  <w:style w:type="paragraph" w:styleId="BalloonText">
    <w:name w:val="Balloon Text"/>
    <w:basedOn w:val="Normal"/>
    <w:link w:val="BalloonTextChar"/>
    <w:uiPriority w:val="99"/>
    <w:semiHidden/>
    <w:unhideWhenUsed/>
    <w:rsid w:val="0073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283"/>
    <w:rPr>
      <w:rFonts w:ascii="Segoe UI" w:hAnsi="Segoe UI" w:cs="Segoe UI"/>
      <w:sz w:val="18"/>
      <w:szCs w:val="18"/>
    </w:rPr>
  </w:style>
  <w:style w:type="character" w:styleId="CommentReference">
    <w:name w:val="annotation reference"/>
    <w:basedOn w:val="DefaultParagraphFont"/>
    <w:uiPriority w:val="99"/>
    <w:semiHidden/>
    <w:unhideWhenUsed/>
    <w:rsid w:val="00C94D93"/>
    <w:rPr>
      <w:sz w:val="16"/>
      <w:szCs w:val="16"/>
    </w:rPr>
  </w:style>
  <w:style w:type="paragraph" w:styleId="CommentText">
    <w:name w:val="annotation text"/>
    <w:basedOn w:val="Normal"/>
    <w:link w:val="CommentTextChar"/>
    <w:uiPriority w:val="99"/>
    <w:semiHidden/>
    <w:unhideWhenUsed/>
    <w:rsid w:val="00C94D93"/>
    <w:pPr>
      <w:spacing w:line="240" w:lineRule="auto"/>
    </w:pPr>
    <w:rPr>
      <w:sz w:val="20"/>
      <w:szCs w:val="20"/>
    </w:rPr>
  </w:style>
  <w:style w:type="character" w:customStyle="1" w:styleId="CommentTextChar">
    <w:name w:val="Comment Text Char"/>
    <w:basedOn w:val="DefaultParagraphFont"/>
    <w:link w:val="CommentText"/>
    <w:uiPriority w:val="99"/>
    <w:semiHidden/>
    <w:rsid w:val="00C94D93"/>
    <w:rPr>
      <w:sz w:val="20"/>
      <w:szCs w:val="20"/>
    </w:rPr>
  </w:style>
  <w:style w:type="paragraph" w:styleId="CommentSubject">
    <w:name w:val="annotation subject"/>
    <w:basedOn w:val="CommentText"/>
    <w:next w:val="CommentText"/>
    <w:link w:val="CommentSubjectChar"/>
    <w:uiPriority w:val="99"/>
    <w:semiHidden/>
    <w:unhideWhenUsed/>
    <w:rsid w:val="00C94D93"/>
    <w:rPr>
      <w:b/>
      <w:bCs/>
    </w:rPr>
  </w:style>
  <w:style w:type="character" w:customStyle="1" w:styleId="CommentSubjectChar">
    <w:name w:val="Comment Subject Char"/>
    <w:basedOn w:val="CommentTextChar"/>
    <w:link w:val="CommentSubject"/>
    <w:uiPriority w:val="99"/>
    <w:semiHidden/>
    <w:rsid w:val="00C94D93"/>
    <w:rPr>
      <w:b/>
      <w:bCs/>
      <w:sz w:val="20"/>
      <w:szCs w:val="20"/>
    </w:rPr>
  </w:style>
  <w:style w:type="paragraph" w:customStyle="1" w:styleId="NormalText-HelpDoc">
    <w:name w:val="Normal Text - HelpDoc"/>
    <w:basedOn w:val="Normal"/>
    <w:link w:val="NormalText-HelpDocChar"/>
    <w:qFormat/>
    <w:rsid w:val="008F4FF7"/>
  </w:style>
  <w:style w:type="character" w:customStyle="1" w:styleId="NormalText-HelpDocChar">
    <w:name w:val="Normal Text - HelpDoc Char"/>
    <w:basedOn w:val="DefaultParagraphFont"/>
    <w:link w:val="NormalText-HelpDoc"/>
    <w:rsid w:val="008F4FF7"/>
  </w:style>
  <w:style w:type="paragraph" w:styleId="TOC1">
    <w:name w:val="toc 1"/>
    <w:basedOn w:val="Normal"/>
    <w:next w:val="Normal"/>
    <w:autoRedefine/>
    <w:uiPriority w:val="39"/>
    <w:unhideWhenUsed/>
    <w:rsid w:val="00AF2D20"/>
    <w:pPr>
      <w:spacing w:after="100"/>
    </w:pPr>
  </w:style>
  <w:style w:type="paragraph" w:styleId="TOC2">
    <w:name w:val="toc 2"/>
    <w:basedOn w:val="Normal"/>
    <w:next w:val="Normal"/>
    <w:autoRedefine/>
    <w:uiPriority w:val="39"/>
    <w:unhideWhenUsed/>
    <w:rsid w:val="00AF2D20"/>
    <w:pPr>
      <w:spacing w:after="100"/>
      <w:ind w:left="220"/>
    </w:pPr>
  </w:style>
  <w:style w:type="paragraph" w:styleId="TOC3">
    <w:name w:val="toc 3"/>
    <w:basedOn w:val="Normal"/>
    <w:next w:val="Normal"/>
    <w:autoRedefine/>
    <w:uiPriority w:val="39"/>
    <w:unhideWhenUsed/>
    <w:rsid w:val="00AF2D20"/>
    <w:pPr>
      <w:spacing w:after="100"/>
      <w:ind w:left="440"/>
    </w:pPr>
  </w:style>
  <w:style w:type="character" w:styleId="Hyperlink">
    <w:name w:val="Hyperlink"/>
    <w:basedOn w:val="DefaultParagraphFont"/>
    <w:uiPriority w:val="99"/>
    <w:unhideWhenUsed/>
    <w:rsid w:val="00AF2D20"/>
    <w:rPr>
      <w:color w:val="0000FF" w:themeColor="hyperlink"/>
      <w:u w:val="single"/>
    </w:rPr>
  </w:style>
  <w:style w:type="paragraph" w:styleId="Revision">
    <w:name w:val="Revision"/>
    <w:hidden/>
    <w:uiPriority w:val="99"/>
    <w:semiHidden/>
    <w:rsid w:val="001430BD"/>
    <w:pPr>
      <w:spacing w:after="0" w:line="240" w:lineRule="auto"/>
    </w:pPr>
  </w:style>
  <w:style w:type="paragraph" w:customStyle="1" w:styleId="Table-HelpDoc">
    <w:name w:val="Table - HelpDoc"/>
    <w:basedOn w:val="Caption"/>
    <w:next w:val="NormalText-HelpDoc"/>
    <w:link w:val="Table-HelpDocChar"/>
    <w:qFormat/>
    <w:rsid w:val="009B1B5B"/>
    <w:pPr>
      <w:numPr>
        <w:numId w:val="21"/>
      </w:numPr>
    </w:pPr>
    <w:rPr>
      <w:b w:val="0"/>
      <w:color w:val="0056AC"/>
    </w:rPr>
  </w:style>
  <w:style w:type="paragraph" w:customStyle="1" w:styleId="Figure-HelpDoc">
    <w:name w:val="Figure - HelpDoc"/>
    <w:basedOn w:val="Caption"/>
    <w:next w:val="NormalText-HelpDoc"/>
    <w:link w:val="Figure-HelpDocChar"/>
    <w:qFormat/>
    <w:rsid w:val="009B1B5B"/>
    <w:pPr>
      <w:numPr>
        <w:numId w:val="25"/>
      </w:numPr>
    </w:pPr>
    <w:rPr>
      <w:b w:val="0"/>
      <w:color w:val="0056AC"/>
    </w:rPr>
  </w:style>
  <w:style w:type="character" w:customStyle="1" w:styleId="CaptionChar">
    <w:name w:val="Caption Char"/>
    <w:basedOn w:val="DefaultParagraphFont"/>
    <w:link w:val="Caption"/>
    <w:uiPriority w:val="35"/>
    <w:semiHidden/>
    <w:rsid w:val="00484B33"/>
    <w:rPr>
      <w:b/>
      <w:bCs/>
      <w:color w:val="4F81BD" w:themeColor="accent1"/>
      <w:sz w:val="18"/>
      <w:szCs w:val="18"/>
    </w:rPr>
  </w:style>
  <w:style w:type="character" w:customStyle="1" w:styleId="Table-HelpDocChar">
    <w:name w:val="Table - HelpDoc Char"/>
    <w:basedOn w:val="CaptionChar"/>
    <w:link w:val="Table-HelpDoc"/>
    <w:rsid w:val="009B1B5B"/>
    <w:rPr>
      <w:b w:val="0"/>
      <w:bCs/>
      <w:color w:val="0056AC"/>
      <w:sz w:val="18"/>
      <w:szCs w:val="18"/>
    </w:rPr>
  </w:style>
  <w:style w:type="character" w:customStyle="1" w:styleId="Figure-HelpDocChar">
    <w:name w:val="Figure - HelpDoc Char"/>
    <w:basedOn w:val="CaptionChar"/>
    <w:link w:val="Figure-HelpDoc"/>
    <w:rsid w:val="009B1B5B"/>
    <w:rPr>
      <w:b w:val="0"/>
      <w:bCs/>
      <w:color w:val="0056AC"/>
      <w:sz w:val="18"/>
      <w:szCs w:val="18"/>
    </w:rPr>
  </w:style>
  <w:style w:type="paragraph" w:customStyle="1" w:styleId="paragraph">
    <w:name w:val="paragraph"/>
    <w:basedOn w:val="Normal"/>
    <w:rsid w:val="004F3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F3066"/>
  </w:style>
  <w:style w:type="character" w:customStyle="1" w:styleId="eop">
    <w:name w:val="eop"/>
    <w:basedOn w:val="DefaultParagraphFont"/>
    <w:rsid w:val="004F3066"/>
  </w:style>
  <w:style w:type="paragraph" w:styleId="FootnoteText">
    <w:name w:val="footnote text"/>
    <w:basedOn w:val="Normal"/>
    <w:link w:val="FootnoteTextChar"/>
    <w:uiPriority w:val="99"/>
    <w:semiHidden/>
    <w:unhideWhenUsed/>
    <w:rsid w:val="00C036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3657"/>
    <w:rPr>
      <w:sz w:val="20"/>
      <w:szCs w:val="20"/>
    </w:rPr>
  </w:style>
  <w:style w:type="character" w:styleId="FootnoteReference">
    <w:name w:val="footnote reference"/>
    <w:basedOn w:val="DefaultParagraphFont"/>
    <w:uiPriority w:val="99"/>
    <w:semiHidden/>
    <w:unhideWhenUsed/>
    <w:rsid w:val="00C03657"/>
    <w:rPr>
      <w:vertAlign w:val="superscript"/>
    </w:rPr>
  </w:style>
  <w:style w:type="table" w:styleId="TableGrid">
    <w:name w:val="Table Grid"/>
    <w:basedOn w:val="TableNormal"/>
    <w:uiPriority w:val="39"/>
    <w:rsid w:val="00573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1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528458">
      <w:bodyDiv w:val="1"/>
      <w:marLeft w:val="0"/>
      <w:marRight w:val="0"/>
      <w:marTop w:val="0"/>
      <w:marBottom w:val="0"/>
      <w:divBdr>
        <w:top w:val="none" w:sz="0" w:space="0" w:color="auto"/>
        <w:left w:val="none" w:sz="0" w:space="0" w:color="auto"/>
        <w:bottom w:val="none" w:sz="0" w:space="0" w:color="auto"/>
        <w:right w:val="none" w:sz="0" w:space="0" w:color="auto"/>
      </w:divBdr>
      <w:divsChild>
        <w:div w:id="67731222">
          <w:marLeft w:val="0"/>
          <w:marRight w:val="0"/>
          <w:marTop w:val="0"/>
          <w:marBottom w:val="0"/>
          <w:divBdr>
            <w:top w:val="none" w:sz="0" w:space="0" w:color="auto"/>
            <w:left w:val="none" w:sz="0" w:space="0" w:color="auto"/>
            <w:bottom w:val="none" w:sz="0" w:space="0" w:color="auto"/>
            <w:right w:val="none" w:sz="0" w:space="0" w:color="auto"/>
          </w:divBdr>
        </w:div>
      </w:divsChild>
    </w:div>
    <w:div w:id="933560720">
      <w:bodyDiv w:val="1"/>
      <w:marLeft w:val="0"/>
      <w:marRight w:val="0"/>
      <w:marTop w:val="0"/>
      <w:marBottom w:val="0"/>
      <w:divBdr>
        <w:top w:val="none" w:sz="0" w:space="0" w:color="auto"/>
        <w:left w:val="none" w:sz="0" w:space="0" w:color="auto"/>
        <w:bottom w:val="none" w:sz="0" w:space="0" w:color="auto"/>
        <w:right w:val="none" w:sz="0" w:space="0" w:color="auto"/>
      </w:divBdr>
    </w:div>
    <w:div w:id="127324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kimballgroup.com/data-warehouse-business-intelligence-resources/kimball-technique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rent_frakes@fws.gov"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n.wikipedia.org/wiki/Dimension_(data_warehouse)"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brent_frakes@fws.gov"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093E8F7BF98640A0B476AB00A11CED" ma:contentTypeVersion="2" ma:contentTypeDescription="Create a new document." ma:contentTypeScope="" ma:versionID="b86ed07027a6a59d84e747199d340ea9">
  <xsd:schema xmlns:xsd="http://www.w3.org/2001/XMLSchema" xmlns:xs="http://www.w3.org/2001/XMLSchema" xmlns:p="http://schemas.microsoft.com/office/2006/metadata/properties" xmlns:ns2="57a8db90-571c-4dc3-8a43-016e5d26abab" targetNamespace="http://schemas.microsoft.com/office/2006/metadata/properties" ma:root="true" ma:fieldsID="9074c4ba622e671ce8eeb97f8270a00f" ns2:_="">
    <xsd:import namespace="57a8db90-571c-4dc3-8a43-016e5d26ab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8db90-571c-4dc3-8a43-016e5d26a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2EAF-0741-4025-B977-6018E0FC707B}">
  <ds:schemaRefs>
    <ds:schemaRef ds:uri="http://schemas.microsoft.com/sharepoint/v3/contenttype/forms"/>
  </ds:schemaRefs>
</ds:datastoreItem>
</file>

<file path=customXml/itemProps2.xml><?xml version="1.0" encoding="utf-8"?>
<ds:datastoreItem xmlns:ds="http://schemas.openxmlformats.org/officeDocument/2006/customXml" ds:itemID="{862ED95B-9C24-4144-AA65-D6140DD6A4C0}">
  <ds:schemaRefs>
    <ds:schemaRef ds:uri="http://schemas.microsoft.com/office/2006/documentManagement/types"/>
    <ds:schemaRef ds:uri="http://purl.org/dc/terms/"/>
    <ds:schemaRef ds:uri="57a8db90-571c-4dc3-8a43-016e5d26abab"/>
    <ds:schemaRef ds:uri="http://www.w3.org/XML/1998/namespac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1055AC17-CDDD-4EA4-B583-370F942D1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8db90-571c-4dc3-8a43-016e5d26a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B97141-BE12-4180-95A5-B359C2FA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21</Pages>
  <Words>5417</Words>
  <Characters>30881</Characters>
  <Application>Microsoft Office Word</Application>
  <DocSecurity>0</DocSecurity>
  <Lines>257</Lines>
  <Paragraphs>72</Paragraphs>
  <ScaleCrop>false</ScaleCrop>
  <Company>Department of Interior</Company>
  <LinksUpToDate>false</LinksUpToDate>
  <CharactersWithSpaces>36226</CharactersWithSpaces>
  <SharedDoc>false</SharedDoc>
  <HLinks>
    <vt:vector size="174" baseType="variant">
      <vt:variant>
        <vt:i4>327697</vt:i4>
      </vt:variant>
      <vt:variant>
        <vt:i4>165</vt:i4>
      </vt:variant>
      <vt:variant>
        <vt:i4>0</vt:i4>
      </vt:variant>
      <vt:variant>
        <vt:i4>5</vt:i4>
      </vt:variant>
      <vt:variant>
        <vt:lpwstr>mailto:brent_frakes@fws.gov</vt:lpwstr>
      </vt:variant>
      <vt:variant>
        <vt:lpwstr/>
      </vt:variant>
      <vt:variant>
        <vt:i4>131166</vt:i4>
      </vt:variant>
      <vt:variant>
        <vt:i4>162</vt:i4>
      </vt:variant>
      <vt:variant>
        <vt:i4>0</vt:i4>
      </vt:variant>
      <vt:variant>
        <vt:i4>5</vt:i4>
      </vt:variant>
      <vt:variant>
        <vt:lpwstr>https://en.wikipedia.org/wiki/Dimension_(data_warehouse)</vt:lpwstr>
      </vt:variant>
      <vt:variant>
        <vt:lpwstr>:~:text=A%20Junk%20Dimension%20is%20a%20dimension%20table%20consisting%20of%20attributes,no%20or%20true%2Ffalse%20indicators.</vt:lpwstr>
      </vt:variant>
      <vt:variant>
        <vt:i4>7471223</vt:i4>
      </vt:variant>
      <vt:variant>
        <vt:i4>159</vt:i4>
      </vt:variant>
      <vt:variant>
        <vt:i4>0</vt:i4>
      </vt:variant>
      <vt:variant>
        <vt:i4>5</vt:i4>
      </vt:variant>
      <vt:variant>
        <vt:lpwstr>https://www.kimballgroup.com/data-warehouse-business-intelligence-resources/kimball-techniques/</vt:lpwstr>
      </vt:variant>
      <vt:variant>
        <vt:lpwstr/>
      </vt:variant>
      <vt:variant>
        <vt:i4>327697</vt:i4>
      </vt:variant>
      <vt:variant>
        <vt:i4>156</vt:i4>
      </vt:variant>
      <vt:variant>
        <vt:i4>0</vt:i4>
      </vt:variant>
      <vt:variant>
        <vt:i4>5</vt:i4>
      </vt:variant>
      <vt:variant>
        <vt:lpwstr>mailto:brent_frakes@fws.gov</vt:lpwstr>
      </vt:variant>
      <vt:variant>
        <vt:lpwstr/>
      </vt:variant>
      <vt:variant>
        <vt:i4>1114166</vt:i4>
      </vt:variant>
      <vt:variant>
        <vt:i4>149</vt:i4>
      </vt:variant>
      <vt:variant>
        <vt:i4>0</vt:i4>
      </vt:variant>
      <vt:variant>
        <vt:i4>5</vt:i4>
      </vt:variant>
      <vt:variant>
        <vt:lpwstr/>
      </vt:variant>
      <vt:variant>
        <vt:lpwstr>_Toc46527604</vt:lpwstr>
      </vt:variant>
      <vt:variant>
        <vt:i4>1441846</vt:i4>
      </vt:variant>
      <vt:variant>
        <vt:i4>143</vt:i4>
      </vt:variant>
      <vt:variant>
        <vt:i4>0</vt:i4>
      </vt:variant>
      <vt:variant>
        <vt:i4>5</vt:i4>
      </vt:variant>
      <vt:variant>
        <vt:lpwstr/>
      </vt:variant>
      <vt:variant>
        <vt:lpwstr>_Toc46527603</vt:lpwstr>
      </vt:variant>
      <vt:variant>
        <vt:i4>1507382</vt:i4>
      </vt:variant>
      <vt:variant>
        <vt:i4>137</vt:i4>
      </vt:variant>
      <vt:variant>
        <vt:i4>0</vt:i4>
      </vt:variant>
      <vt:variant>
        <vt:i4>5</vt:i4>
      </vt:variant>
      <vt:variant>
        <vt:lpwstr/>
      </vt:variant>
      <vt:variant>
        <vt:lpwstr>_Toc46527602</vt:lpwstr>
      </vt:variant>
      <vt:variant>
        <vt:i4>1310774</vt:i4>
      </vt:variant>
      <vt:variant>
        <vt:i4>131</vt:i4>
      </vt:variant>
      <vt:variant>
        <vt:i4>0</vt:i4>
      </vt:variant>
      <vt:variant>
        <vt:i4>5</vt:i4>
      </vt:variant>
      <vt:variant>
        <vt:lpwstr/>
      </vt:variant>
      <vt:variant>
        <vt:lpwstr>_Toc46527601</vt:lpwstr>
      </vt:variant>
      <vt:variant>
        <vt:i4>1376310</vt:i4>
      </vt:variant>
      <vt:variant>
        <vt:i4>125</vt:i4>
      </vt:variant>
      <vt:variant>
        <vt:i4>0</vt:i4>
      </vt:variant>
      <vt:variant>
        <vt:i4>5</vt:i4>
      </vt:variant>
      <vt:variant>
        <vt:lpwstr/>
      </vt:variant>
      <vt:variant>
        <vt:lpwstr>_Toc46527600</vt:lpwstr>
      </vt:variant>
      <vt:variant>
        <vt:i4>2031679</vt:i4>
      </vt:variant>
      <vt:variant>
        <vt:i4>119</vt:i4>
      </vt:variant>
      <vt:variant>
        <vt:i4>0</vt:i4>
      </vt:variant>
      <vt:variant>
        <vt:i4>5</vt:i4>
      </vt:variant>
      <vt:variant>
        <vt:lpwstr/>
      </vt:variant>
      <vt:variant>
        <vt:lpwstr>_Toc46527599</vt:lpwstr>
      </vt:variant>
      <vt:variant>
        <vt:i4>1966143</vt:i4>
      </vt:variant>
      <vt:variant>
        <vt:i4>113</vt:i4>
      </vt:variant>
      <vt:variant>
        <vt:i4>0</vt:i4>
      </vt:variant>
      <vt:variant>
        <vt:i4>5</vt:i4>
      </vt:variant>
      <vt:variant>
        <vt:lpwstr/>
      </vt:variant>
      <vt:variant>
        <vt:lpwstr>_Toc46527598</vt:lpwstr>
      </vt:variant>
      <vt:variant>
        <vt:i4>1114175</vt:i4>
      </vt:variant>
      <vt:variant>
        <vt:i4>107</vt:i4>
      </vt:variant>
      <vt:variant>
        <vt:i4>0</vt:i4>
      </vt:variant>
      <vt:variant>
        <vt:i4>5</vt:i4>
      </vt:variant>
      <vt:variant>
        <vt:lpwstr/>
      </vt:variant>
      <vt:variant>
        <vt:lpwstr>_Toc46527597</vt:lpwstr>
      </vt:variant>
      <vt:variant>
        <vt:i4>1048639</vt:i4>
      </vt:variant>
      <vt:variant>
        <vt:i4>101</vt:i4>
      </vt:variant>
      <vt:variant>
        <vt:i4>0</vt:i4>
      </vt:variant>
      <vt:variant>
        <vt:i4>5</vt:i4>
      </vt:variant>
      <vt:variant>
        <vt:lpwstr/>
      </vt:variant>
      <vt:variant>
        <vt:lpwstr>_Toc46527596</vt:lpwstr>
      </vt:variant>
      <vt:variant>
        <vt:i4>1245247</vt:i4>
      </vt:variant>
      <vt:variant>
        <vt:i4>95</vt:i4>
      </vt:variant>
      <vt:variant>
        <vt:i4>0</vt:i4>
      </vt:variant>
      <vt:variant>
        <vt:i4>5</vt:i4>
      </vt:variant>
      <vt:variant>
        <vt:lpwstr/>
      </vt:variant>
      <vt:variant>
        <vt:lpwstr>_Toc46527595</vt:lpwstr>
      </vt:variant>
      <vt:variant>
        <vt:i4>1376319</vt:i4>
      </vt:variant>
      <vt:variant>
        <vt:i4>89</vt:i4>
      </vt:variant>
      <vt:variant>
        <vt:i4>0</vt:i4>
      </vt:variant>
      <vt:variant>
        <vt:i4>5</vt:i4>
      </vt:variant>
      <vt:variant>
        <vt:lpwstr/>
      </vt:variant>
      <vt:variant>
        <vt:lpwstr>_Toc46527593</vt:lpwstr>
      </vt:variant>
      <vt:variant>
        <vt:i4>1310783</vt:i4>
      </vt:variant>
      <vt:variant>
        <vt:i4>83</vt:i4>
      </vt:variant>
      <vt:variant>
        <vt:i4>0</vt:i4>
      </vt:variant>
      <vt:variant>
        <vt:i4>5</vt:i4>
      </vt:variant>
      <vt:variant>
        <vt:lpwstr/>
      </vt:variant>
      <vt:variant>
        <vt:lpwstr>_Toc46527592</vt:lpwstr>
      </vt:variant>
      <vt:variant>
        <vt:i4>1507391</vt:i4>
      </vt:variant>
      <vt:variant>
        <vt:i4>77</vt:i4>
      </vt:variant>
      <vt:variant>
        <vt:i4>0</vt:i4>
      </vt:variant>
      <vt:variant>
        <vt:i4>5</vt:i4>
      </vt:variant>
      <vt:variant>
        <vt:lpwstr/>
      </vt:variant>
      <vt:variant>
        <vt:lpwstr>_Toc46527591</vt:lpwstr>
      </vt:variant>
      <vt:variant>
        <vt:i4>1441855</vt:i4>
      </vt:variant>
      <vt:variant>
        <vt:i4>71</vt:i4>
      </vt:variant>
      <vt:variant>
        <vt:i4>0</vt:i4>
      </vt:variant>
      <vt:variant>
        <vt:i4>5</vt:i4>
      </vt:variant>
      <vt:variant>
        <vt:lpwstr/>
      </vt:variant>
      <vt:variant>
        <vt:lpwstr>_Toc46527590</vt:lpwstr>
      </vt:variant>
      <vt:variant>
        <vt:i4>2031678</vt:i4>
      </vt:variant>
      <vt:variant>
        <vt:i4>65</vt:i4>
      </vt:variant>
      <vt:variant>
        <vt:i4>0</vt:i4>
      </vt:variant>
      <vt:variant>
        <vt:i4>5</vt:i4>
      </vt:variant>
      <vt:variant>
        <vt:lpwstr/>
      </vt:variant>
      <vt:variant>
        <vt:lpwstr>_Toc46527589</vt:lpwstr>
      </vt:variant>
      <vt:variant>
        <vt:i4>1966142</vt:i4>
      </vt:variant>
      <vt:variant>
        <vt:i4>59</vt:i4>
      </vt:variant>
      <vt:variant>
        <vt:i4>0</vt:i4>
      </vt:variant>
      <vt:variant>
        <vt:i4>5</vt:i4>
      </vt:variant>
      <vt:variant>
        <vt:lpwstr/>
      </vt:variant>
      <vt:variant>
        <vt:lpwstr>_Toc46527588</vt:lpwstr>
      </vt:variant>
      <vt:variant>
        <vt:i4>1114174</vt:i4>
      </vt:variant>
      <vt:variant>
        <vt:i4>53</vt:i4>
      </vt:variant>
      <vt:variant>
        <vt:i4>0</vt:i4>
      </vt:variant>
      <vt:variant>
        <vt:i4>5</vt:i4>
      </vt:variant>
      <vt:variant>
        <vt:lpwstr/>
      </vt:variant>
      <vt:variant>
        <vt:lpwstr>_Toc46527587</vt:lpwstr>
      </vt:variant>
      <vt:variant>
        <vt:i4>1048638</vt:i4>
      </vt:variant>
      <vt:variant>
        <vt:i4>47</vt:i4>
      </vt:variant>
      <vt:variant>
        <vt:i4>0</vt:i4>
      </vt:variant>
      <vt:variant>
        <vt:i4>5</vt:i4>
      </vt:variant>
      <vt:variant>
        <vt:lpwstr/>
      </vt:variant>
      <vt:variant>
        <vt:lpwstr>_Toc46527586</vt:lpwstr>
      </vt:variant>
      <vt:variant>
        <vt:i4>1245246</vt:i4>
      </vt:variant>
      <vt:variant>
        <vt:i4>41</vt:i4>
      </vt:variant>
      <vt:variant>
        <vt:i4>0</vt:i4>
      </vt:variant>
      <vt:variant>
        <vt:i4>5</vt:i4>
      </vt:variant>
      <vt:variant>
        <vt:lpwstr/>
      </vt:variant>
      <vt:variant>
        <vt:lpwstr>_Toc46527585</vt:lpwstr>
      </vt:variant>
      <vt:variant>
        <vt:i4>1179710</vt:i4>
      </vt:variant>
      <vt:variant>
        <vt:i4>35</vt:i4>
      </vt:variant>
      <vt:variant>
        <vt:i4>0</vt:i4>
      </vt:variant>
      <vt:variant>
        <vt:i4>5</vt:i4>
      </vt:variant>
      <vt:variant>
        <vt:lpwstr/>
      </vt:variant>
      <vt:variant>
        <vt:lpwstr>_Toc46527584</vt:lpwstr>
      </vt:variant>
      <vt:variant>
        <vt:i4>1376318</vt:i4>
      </vt:variant>
      <vt:variant>
        <vt:i4>29</vt:i4>
      </vt:variant>
      <vt:variant>
        <vt:i4>0</vt:i4>
      </vt:variant>
      <vt:variant>
        <vt:i4>5</vt:i4>
      </vt:variant>
      <vt:variant>
        <vt:lpwstr/>
      </vt:variant>
      <vt:variant>
        <vt:lpwstr>_Toc46527583</vt:lpwstr>
      </vt:variant>
      <vt:variant>
        <vt:i4>1310782</vt:i4>
      </vt:variant>
      <vt:variant>
        <vt:i4>23</vt:i4>
      </vt:variant>
      <vt:variant>
        <vt:i4>0</vt:i4>
      </vt:variant>
      <vt:variant>
        <vt:i4>5</vt:i4>
      </vt:variant>
      <vt:variant>
        <vt:lpwstr/>
      </vt:variant>
      <vt:variant>
        <vt:lpwstr>_Toc46527582</vt:lpwstr>
      </vt:variant>
      <vt:variant>
        <vt:i4>1507390</vt:i4>
      </vt:variant>
      <vt:variant>
        <vt:i4>17</vt:i4>
      </vt:variant>
      <vt:variant>
        <vt:i4>0</vt:i4>
      </vt:variant>
      <vt:variant>
        <vt:i4>5</vt:i4>
      </vt:variant>
      <vt:variant>
        <vt:lpwstr/>
      </vt:variant>
      <vt:variant>
        <vt:lpwstr>_Toc46527581</vt:lpwstr>
      </vt:variant>
      <vt:variant>
        <vt:i4>1441854</vt:i4>
      </vt:variant>
      <vt:variant>
        <vt:i4>11</vt:i4>
      </vt:variant>
      <vt:variant>
        <vt:i4>0</vt:i4>
      </vt:variant>
      <vt:variant>
        <vt:i4>5</vt:i4>
      </vt:variant>
      <vt:variant>
        <vt:lpwstr/>
      </vt:variant>
      <vt:variant>
        <vt:lpwstr>_Toc46527580</vt:lpwstr>
      </vt:variant>
      <vt:variant>
        <vt:i4>2031665</vt:i4>
      </vt:variant>
      <vt:variant>
        <vt:i4>5</vt:i4>
      </vt:variant>
      <vt:variant>
        <vt:i4>0</vt:i4>
      </vt:variant>
      <vt:variant>
        <vt:i4>5</vt:i4>
      </vt:variant>
      <vt:variant>
        <vt:lpwstr/>
      </vt:variant>
      <vt:variant>
        <vt:lpwstr>_Toc46527579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Cindy N</dc:creator>
  <cp:keywords/>
  <dc:description/>
  <cp:lastModifiedBy>Frakes, Brent J</cp:lastModifiedBy>
  <cp:revision>769</cp:revision>
  <cp:lastPrinted>2017-05-12T20:17:00Z</cp:lastPrinted>
  <dcterms:created xsi:type="dcterms:W3CDTF">2017-05-12T14:36:00Z</dcterms:created>
  <dcterms:modified xsi:type="dcterms:W3CDTF">2020-07-28T18:50:00Z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0x01010059093E8F7BF98640A0B476AB00A11CED</vt:lpwstr>
  </property>
  <property fmtid="{D5CDD505-2E9C-101B-9397-08002B2CF9AE}" pid="3" name="_dlc_DocIdItemGuid">
    <vt:lpwstr>36000a5e-4c0e-460c-acdf-3a76ea19f91a</vt:lpwstr>
  </property>
</Properties>
</file>